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34BC" w14:textId="70E4AFA6" w:rsidR="00300DA3" w:rsidRDefault="00300DA3" w:rsidP="00300DA3">
      <w:pPr>
        <w:rPr>
          <w:ins w:id="0" w:author="Mitra Bokaei Hosseini" w:date="2024-05-14T17:49:00Z"/>
          <w:b/>
          <w:bCs/>
        </w:rPr>
      </w:pPr>
      <w:r w:rsidRPr="00300DA3">
        <w:rPr>
          <w:b/>
          <w:bCs/>
        </w:rPr>
        <w:t>Feature requests to analyze</w:t>
      </w:r>
      <w:r w:rsidR="00F45EE3">
        <w:rPr>
          <w:b/>
          <w:bCs/>
        </w:rPr>
        <w:t xml:space="preserve"> – Ambiguity Detection in Feature Requests </w:t>
      </w:r>
    </w:p>
    <w:p w14:paraId="682142B2" w14:textId="77777777" w:rsidR="009A0329" w:rsidRPr="00300DA3" w:rsidRDefault="009A0329" w:rsidP="00300DA3">
      <w:pPr>
        <w:rPr>
          <w:b/>
          <w:bCs/>
        </w:rPr>
      </w:pPr>
    </w:p>
    <w:p w14:paraId="54FFD27F" w14:textId="7E6DAC11" w:rsidR="00300DA3" w:rsidRDefault="009A0329" w:rsidP="00300DA3">
      <w:pPr>
        <w:rPr>
          <w:ins w:id="1" w:author="Mitra Bokaei Hosseini" w:date="2024-05-14T17:49:00Z"/>
        </w:rPr>
      </w:pPr>
      <w:ins w:id="2" w:author="Mitra Bokaei Hosseini [2]" w:date="2024-05-14T17:49:00Z">
        <w:r>
          <w:fldChar w:fldCharType="begin"/>
        </w:r>
      </w:ins>
      <w:ins w:id="3" w:author="Mitra Bokaei Hosseini" w:date="2024-05-14T17:49:00Z">
        <w:r>
          <w:instrText>HYPERLINK "</w:instrText>
        </w:r>
        <w:r w:rsidRPr="009A0329">
          <w:instrText>https://github.com/Pragyan10/WebScrapperForGithubIssues</w:instrText>
        </w:r>
        <w:r>
          <w:instrText>"</w:instrText>
        </w:r>
      </w:ins>
      <w:ins w:id="4" w:author="Mitra Bokaei Hosseini [2]" w:date="2024-05-14T17:49:00Z">
        <w:r>
          <w:fldChar w:fldCharType="separate"/>
        </w:r>
      </w:ins>
      <w:ins w:id="5" w:author="Mitra Bokaei Hosseini" w:date="2024-05-14T17:49:00Z">
        <w:r w:rsidRPr="004514B0">
          <w:rPr>
            <w:rStyle w:val="Hyperlink"/>
          </w:rPr>
          <w:t>https://github.com/Pragyan10/WebScrapperForGithubIssues</w:t>
        </w:r>
      </w:ins>
      <w:ins w:id="6" w:author="Mitra Bokaei Hosseini [2]" w:date="2024-05-14T17:49:00Z">
        <w:r>
          <w:fldChar w:fldCharType="end"/>
        </w:r>
      </w:ins>
    </w:p>
    <w:p w14:paraId="6977B489" w14:textId="77777777" w:rsidR="009A0329" w:rsidRDefault="009A0329" w:rsidP="00300DA3"/>
    <w:p w14:paraId="0BD6EF2C" w14:textId="4B06F939" w:rsidR="00300DA3" w:rsidRPr="00F45EE3" w:rsidRDefault="00F45EE3" w:rsidP="00300DA3">
      <w:pPr>
        <w:rPr>
          <w:b/>
          <w:bCs/>
          <w:u w:val="single"/>
        </w:rPr>
      </w:pPr>
      <w:r w:rsidRPr="00F45EE3">
        <w:rPr>
          <w:b/>
          <w:bCs/>
          <w:u w:val="single"/>
        </w:rPr>
        <w:t xml:space="preserve">Task </w:t>
      </w:r>
      <w:r w:rsidR="00300DA3" w:rsidRPr="00F45EE3">
        <w:rPr>
          <w:b/>
          <w:bCs/>
          <w:u w:val="single"/>
        </w:rPr>
        <w:t>Description and Tips:</w:t>
      </w:r>
    </w:p>
    <w:p w14:paraId="0A834DBE" w14:textId="77777777" w:rsidR="00300DA3" w:rsidRDefault="00300DA3" w:rsidP="00300DA3"/>
    <w:p w14:paraId="56F6E2DB" w14:textId="3EBAD8F1" w:rsidR="00884DD0" w:rsidRDefault="00300DA3" w:rsidP="00300DA3">
      <w:r>
        <w:t xml:space="preserve">Below you will see 5 different feature requests that are pulled from Mastodon’s GitHub issues section. </w:t>
      </w:r>
      <w:r w:rsidR="00F45EE3">
        <w:t xml:space="preserve">A feature request consists of a request number, title of the request, and a description of the feature request. </w:t>
      </w:r>
      <w:r>
        <w:t>Your task is to analyze the feature requests and give your critique to your understanding of whether the feature requests are ambiguous or not. If they are ambiguous, please state what type of ambiguity exists in the text. You do not need to suggest recommendation for the ambiguity</w:t>
      </w:r>
      <w:r w:rsidR="00F45EE3">
        <w:t xml:space="preserve"> (only detect and classify the ambiguity)</w:t>
      </w:r>
      <w:r>
        <w:t xml:space="preserve">. When completed please save the file with featureRequests_[Your Name] and send it to discord. </w:t>
      </w:r>
      <w:r w:rsidR="00884DD0">
        <w:t>For reference 2 links are attached in this document too</w:t>
      </w:r>
      <w:r w:rsidR="00F45EE3">
        <w:t xml:space="preserve"> (See details in </w:t>
      </w:r>
      <w:r w:rsidR="00F45EE3" w:rsidRPr="00F45EE3">
        <w:rPr>
          <w:b/>
          <w:bCs/>
        </w:rPr>
        <w:t>Reference Links</w:t>
      </w:r>
      <w:r w:rsidR="00F45EE3">
        <w:t>)</w:t>
      </w:r>
      <w:r w:rsidR="00884DD0">
        <w:t xml:space="preserve">. </w:t>
      </w:r>
    </w:p>
    <w:p w14:paraId="65EC952F" w14:textId="40241679" w:rsidR="00884DD0" w:rsidRDefault="00884DD0" w:rsidP="00300DA3"/>
    <w:p w14:paraId="437EF719" w14:textId="088C58DE" w:rsidR="00884DD0" w:rsidRPr="00F45EE3" w:rsidRDefault="00884DD0" w:rsidP="00300DA3">
      <w:pPr>
        <w:rPr>
          <w:b/>
          <w:bCs/>
          <w:u w:val="single"/>
        </w:rPr>
      </w:pPr>
      <w:r w:rsidRPr="00F45EE3">
        <w:rPr>
          <w:b/>
          <w:bCs/>
          <w:u w:val="single"/>
        </w:rPr>
        <w:t>Reference Links:</w:t>
      </w:r>
    </w:p>
    <w:p w14:paraId="0B39FD77" w14:textId="4ABD7647" w:rsidR="00884DD0" w:rsidRDefault="00884DD0" w:rsidP="00300DA3"/>
    <w:p w14:paraId="616F5689" w14:textId="1106FB8A" w:rsidR="00884DD0" w:rsidRDefault="00884DD0" w:rsidP="00300DA3">
      <w:r w:rsidRPr="00F45EE3">
        <w:rPr>
          <w:b/>
          <w:bCs/>
        </w:rPr>
        <w:t>Dan Berry Handbook about ambiguity (Also check GitHub pinned message)</w:t>
      </w:r>
      <w:r>
        <w:t xml:space="preserve"> </w:t>
      </w:r>
      <w:r w:rsidR="00F45EE3">
        <w:br/>
        <w:t xml:space="preserve">- You can find the definitions for ambiguity and the types of ambiguity in this handbook. We will be following this book for discussions. </w:t>
      </w:r>
      <w:r w:rsidR="00F45EE3">
        <w:br/>
      </w:r>
    </w:p>
    <w:p w14:paraId="0BF30306" w14:textId="77777777" w:rsidR="00884DD0" w:rsidRPr="00884DD0" w:rsidRDefault="00633380" w:rsidP="00884DD0">
      <w:pPr>
        <w:rPr>
          <w:rFonts w:ascii="Times New Roman" w:eastAsia="Times New Roman" w:hAnsi="Times New Roman" w:cs="Times New Roman"/>
        </w:rPr>
      </w:pPr>
      <w:hyperlink r:id="rId5" w:tgtFrame="_blank" w:tooltip="https://cs.uwaterloo.ca/~dberry/handbook/ambiguityHandbook.pdf" w:history="1">
        <w:r w:rsidR="00884DD0" w:rsidRPr="00884DD0">
          <w:rPr>
            <w:rFonts w:ascii="inherit" w:eastAsia="Times New Roman" w:hAnsi="inherit" w:cs="Noto Sans"/>
            <w:color w:val="0000FF"/>
            <w:u w:val="single"/>
            <w:bdr w:val="none" w:sz="0" w:space="0" w:color="auto" w:frame="1"/>
          </w:rPr>
          <w:t>https://cs.uwaterloo.ca/~dberry/handbook/ambiguityHandbook.pdf</w:t>
        </w:r>
      </w:hyperlink>
    </w:p>
    <w:p w14:paraId="7E549340" w14:textId="0DA1F7B6" w:rsidR="00884DD0" w:rsidRDefault="00884DD0" w:rsidP="00300DA3"/>
    <w:p w14:paraId="19A8C588" w14:textId="71596D1D" w:rsidR="00884DD0" w:rsidRDefault="00884DD0" w:rsidP="00300DA3">
      <w:r w:rsidRPr="00F45EE3">
        <w:rPr>
          <w:b/>
          <w:bCs/>
        </w:rPr>
        <w:t xml:space="preserve">A sample format from </w:t>
      </w:r>
      <w:proofErr w:type="spellStart"/>
      <w:r w:rsidRPr="00F45EE3">
        <w:rPr>
          <w:b/>
          <w:bCs/>
        </w:rPr>
        <w:t>ChatGPT</w:t>
      </w:r>
      <w:proofErr w:type="spellEnd"/>
      <w:r w:rsidRPr="00F45EE3">
        <w:rPr>
          <w:b/>
          <w:bCs/>
        </w:rPr>
        <w:t xml:space="preserve"> (*This is only a reference on how the format can look like*) </w:t>
      </w:r>
      <w:r w:rsidR="00F45EE3" w:rsidRPr="00F45EE3">
        <w:rPr>
          <w:b/>
          <w:bCs/>
        </w:rPr>
        <w:br/>
      </w:r>
      <w:r w:rsidR="00F45EE3">
        <w:t xml:space="preserve">- This is only a sample of how the critique can look like. Please feel free to change the format and write in your own way. Make sure to capture as much of the ambiguity there exists in the request. </w:t>
      </w:r>
    </w:p>
    <w:p w14:paraId="735FDF56" w14:textId="77777777" w:rsidR="00884DD0" w:rsidRPr="00884DD0" w:rsidRDefault="00633380" w:rsidP="00884DD0">
      <w:pPr>
        <w:rPr>
          <w:rFonts w:ascii="Times New Roman" w:eastAsia="Times New Roman" w:hAnsi="Times New Roman" w:cs="Times New Roman"/>
        </w:rPr>
      </w:pPr>
      <w:hyperlink r:id="rId6" w:tgtFrame="_blank" w:tooltip="https://chat.openai.com/share/2f7629ca-556e-4ff0-bde4-c81869114efe" w:history="1">
        <w:r w:rsidR="00884DD0" w:rsidRPr="00884DD0">
          <w:rPr>
            <w:rFonts w:ascii="inherit" w:eastAsia="Times New Roman" w:hAnsi="inherit" w:cs="Noto Sans"/>
            <w:color w:val="0000FF"/>
            <w:u w:val="single"/>
            <w:bdr w:val="none" w:sz="0" w:space="0" w:color="auto" w:frame="1"/>
          </w:rPr>
          <w:t>https://chat.openai.com/share/2f7629ca-556e-4ff0-bde4-c81869114efe</w:t>
        </w:r>
      </w:hyperlink>
    </w:p>
    <w:p w14:paraId="47B15A15" w14:textId="337106BB" w:rsidR="00884DD0" w:rsidRDefault="00884DD0" w:rsidP="00300DA3"/>
    <w:p w14:paraId="121C11AC" w14:textId="0EBBEA66" w:rsidR="00884DD0" w:rsidRDefault="00884DD0" w:rsidP="00300DA3"/>
    <w:p w14:paraId="5A1BFE14" w14:textId="7EEF39DA" w:rsidR="00F45EE3" w:rsidRDefault="00F45EE3" w:rsidP="00300DA3"/>
    <w:p w14:paraId="3A8B5250" w14:textId="0DE1931E" w:rsidR="00F45EE3" w:rsidRDefault="00F45EE3" w:rsidP="00300DA3"/>
    <w:p w14:paraId="21D5A763" w14:textId="1C83515E" w:rsidR="00F45EE3" w:rsidRDefault="00F45EE3" w:rsidP="00300DA3"/>
    <w:p w14:paraId="74D532CD" w14:textId="320AD065" w:rsidR="00F45EE3" w:rsidRDefault="00F45EE3" w:rsidP="00300DA3"/>
    <w:p w14:paraId="63E97826" w14:textId="0EB33242" w:rsidR="00F45EE3" w:rsidRDefault="00F45EE3" w:rsidP="00300DA3"/>
    <w:p w14:paraId="0B9BC966" w14:textId="728A031A" w:rsidR="00F45EE3" w:rsidRDefault="00F45EE3" w:rsidP="00300DA3"/>
    <w:p w14:paraId="33A5ED5D" w14:textId="7F8FD86E" w:rsidR="00F45EE3" w:rsidRDefault="00F45EE3" w:rsidP="00300DA3"/>
    <w:p w14:paraId="4C6EF762" w14:textId="58155B84" w:rsidR="00F45EE3" w:rsidRDefault="00F45EE3" w:rsidP="00300DA3"/>
    <w:p w14:paraId="4664CCE4" w14:textId="24151CEC" w:rsidR="00F45EE3" w:rsidRDefault="00F45EE3" w:rsidP="00300DA3"/>
    <w:p w14:paraId="59035842" w14:textId="705DC39A" w:rsidR="00F45EE3" w:rsidRDefault="00F45EE3" w:rsidP="00300DA3"/>
    <w:p w14:paraId="5825CCCD" w14:textId="3D2EB701" w:rsidR="00F45EE3" w:rsidRDefault="00F45EE3" w:rsidP="00300DA3"/>
    <w:p w14:paraId="442F75BC" w14:textId="6BC47500" w:rsidR="00F45EE3" w:rsidRDefault="00F45EE3" w:rsidP="00300DA3"/>
    <w:p w14:paraId="6AC97AAE" w14:textId="4E7464D0" w:rsidR="00F45EE3" w:rsidRDefault="00F45EE3" w:rsidP="00300DA3"/>
    <w:p w14:paraId="624C664A" w14:textId="27FCFFD9" w:rsidR="00F45EE3" w:rsidRDefault="00F45EE3" w:rsidP="00300DA3"/>
    <w:p w14:paraId="2FEFEEF1" w14:textId="22AE557D" w:rsidR="00F45EE3" w:rsidRDefault="00F45EE3" w:rsidP="00300DA3"/>
    <w:p w14:paraId="065F8DE0" w14:textId="77777777" w:rsidR="00F45EE3" w:rsidRDefault="00F45EE3" w:rsidP="00300DA3"/>
    <w:p w14:paraId="4F0E0DA6" w14:textId="68B7B3FF" w:rsidR="00884DD0" w:rsidRPr="00F45EE3" w:rsidRDefault="00884DD0" w:rsidP="00300DA3">
      <w:pPr>
        <w:rPr>
          <w:b/>
          <w:bCs/>
          <w:u w:val="single"/>
        </w:rPr>
      </w:pPr>
      <w:r w:rsidRPr="00F45EE3">
        <w:rPr>
          <w:b/>
          <w:bCs/>
          <w:u w:val="single"/>
        </w:rPr>
        <w:t>Feature requests to analyze:</w:t>
      </w:r>
    </w:p>
    <w:p w14:paraId="6A8123D6" w14:textId="7748BFA6" w:rsidR="00884DD0" w:rsidRDefault="00884DD0" w:rsidP="00300DA3"/>
    <w:p w14:paraId="706B03AF" w14:textId="22C1B316" w:rsidR="00305123" w:rsidRDefault="00F45EE3" w:rsidP="00E5450C">
      <w:pPr>
        <w:pStyle w:val="ListParagraph"/>
        <w:numPr>
          <w:ilvl w:val="0"/>
          <w:numId w:val="4"/>
        </w:numPr>
      </w:pPr>
      <w:r>
        <w:rPr>
          <w:b/>
          <w:bCs/>
        </w:rPr>
        <w:t>Request No: 70</w:t>
      </w:r>
      <w:r>
        <w:rPr>
          <w:b/>
          <w:bCs/>
        </w:rPr>
        <w:br/>
      </w:r>
      <w:r w:rsidR="00884DD0" w:rsidRPr="00884DD0">
        <w:rPr>
          <w:b/>
          <w:bCs/>
        </w:rPr>
        <w:t>Title</w:t>
      </w:r>
      <w:r w:rsidR="00884DD0">
        <w:t xml:space="preserve">: </w:t>
      </w:r>
      <w:r w:rsidR="00884DD0" w:rsidRPr="00884DD0">
        <w:t>Reloading</w:t>
      </w:r>
      <w:r w:rsidR="00904FBF">
        <w:t xml:space="preserve"> </w:t>
      </w:r>
      <w:ins w:id="7" w:author="Mitra Bokaei Hosseini" w:date="2024-04-24T14:23:00Z">
        <w:r w:rsidR="00904FBF">
          <w:t xml:space="preserve">[] </w:t>
        </w:r>
      </w:ins>
      <w:r w:rsidR="00884DD0" w:rsidRPr="00884DD0">
        <w:t>gets you to latest toot, losing hability to read oldest unread first</w:t>
      </w:r>
      <w:r w:rsidR="00884DD0">
        <w:br/>
      </w:r>
      <w:r w:rsidR="00884DD0" w:rsidRPr="00884DD0">
        <w:rPr>
          <w:b/>
          <w:bCs/>
        </w:rPr>
        <w:t>Description</w:t>
      </w:r>
      <w:r w:rsidR="00884DD0">
        <w:t xml:space="preserve">: </w:t>
      </w:r>
      <w:r w:rsidR="00884DD0" w:rsidRPr="00884DD0">
        <w:t>Maybe this is a feature, not a bug of the app, but certainly it is what keeps me using Fedilab for now.</w:t>
      </w:r>
      <w:r w:rsidR="00884DD0">
        <w:t xml:space="preserve"> </w:t>
      </w:r>
      <w:r w:rsidR="00884DD0" w:rsidRPr="00884DD0">
        <w:t>With Fedilab, the loading of new toots keeps my current position on the timeline, so I can read things in their natural order. In official Mastodon app, as it takes you to the top, final toot, it forces you to scroll back down to whatever was the last toot you saw.</w:t>
      </w:r>
      <w:ins w:id="8" w:author="Mitra Bokaei Hosseini" w:date="2024-04-24T14:35:00Z">
        <w:r w:rsidR="003E7CD7">
          <w:t xml:space="preserve"> </w:t>
        </w:r>
      </w:ins>
    </w:p>
    <w:p w14:paraId="26D1B328" w14:textId="7A976081" w:rsidR="00884DD0" w:rsidRDefault="00884DD0" w:rsidP="00884DD0"/>
    <w:p w14:paraId="1C5E3DE9" w14:textId="2EFFF170" w:rsidR="00884DD0" w:rsidRDefault="00B174A2" w:rsidP="00884DD0">
      <w:r>
        <w:t>***Only analyzed the description, but I can see few other problems with the title***</w:t>
      </w:r>
    </w:p>
    <w:p w14:paraId="662BCD53" w14:textId="038BD160" w:rsidR="0084097F" w:rsidRDefault="0084097F" w:rsidP="00884DD0">
      <w:r>
        <w:t>***It helps trying to convert the sentence to temporal logic***</w:t>
      </w:r>
    </w:p>
    <w:p w14:paraId="6BDB1F46" w14:textId="1FF625EB" w:rsidR="00884DD0" w:rsidRDefault="000B2218" w:rsidP="00884DD0">
      <w:pPr>
        <w:rPr>
          <w:ins w:id="9" w:author="Mitra Bokaei Hosseini" w:date="2024-05-15T13:25:00Z"/>
          <w:color w:val="4472C4" w:themeColor="accent1"/>
        </w:rPr>
      </w:pPr>
      <w:ins w:id="10" w:author="Mitra Bokaei Hosseini" w:date="2024-05-14T17:40:00Z">
        <w:r>
          <w:t xml:space="preserve">Note: </w:t>
        </w:r>
        <w:r>
          <w:rPr>
            <w:color w:val="4472C4" w:themeColor="accent1"/>
          </w:rPr>
          <w:t>The main que</w:t>
        </w:r>
      </w:ins>
      <w:ins w:id="11" w:author="Mitra Bokaei Hosseini" w:date="2024-05-14T17:41:00Z">
        <w:r>
          <w:rPr>
            <w:color w:val="4472C4" w:themeColor="accent1"/>
          </w:rPr>
          <w:t xml:space="preserve">stion is </w:t>
        </w:r>
        <w:r w:rsidR="00E045EB">
          <w:rPr>
            <w:color w:val="4472C4" w:themeColor="accent1"/>
          </w:rPr>
          <w:t xml:space="preserve">whether the following linguistic ambiguities would affect the design and implementation of the requested feature. In this case, I would say the detected ambiguities would not affect the </w:t>
        </w:r>
      </w:ins>
      <w:ins w:id="12" w:author="Mitra Bokaei Hosseini" w:date="2024-05-14T17:42:00Z">
        <w:r w:rsidR="008633BC">
          <w:rPr>
            <w:color w:val="4472C4" w:themeColor="accent1"/>
          </w:rPr>
          <w:t xml:space="preserve">design and implementation. However, it would be useful to </w:t>
        </w:r>
        <w:r w:rsidR="008633BC" w:rsidRPr="008633BC">
          <w:rPr>
            <w:color w:val="4472C4" w:themeColor="accent1"/>
            <w:highlight w:val="yellow"/>
            <w:rPrChange w:id="13" w:author="Mitra Bokaei Hosseini" w:date="2024-05-14T17:42:00Z">
              <w:rPr>
                <w:color w:val="4472C4" w:themeColor="accent1"/>
              </w:rPr>
            </w:rPrChange>
          </w:rPr>
          <w:t>summarize</w:t>
        </w:r>
        <w:r w:rsidR="008633BC">
          <w:rPr>
            <w:color w:val="4472C4" w:themeColor="accent1"/>
          </w:rPr>
          <w:t xml:space="preserve"> the request and verify the summary from the user. The summary then can be helpful in translating the </w:t>
        </w:r>
      </w:ins>
      <w:ins w:id="14" w:author="Mitra Bokaei Hosseini" w:date="2024-05-14T17:43:00Z">
        <w:r w:rsidR="00E00D4C">
          <w:rPr>
            <w:color w:val="4472C4" w:themeColor="accent1"/>
          </w:rPr>
          <w:t xml:space="preserve">NL text to LTL. </w:t>
        </w:r>
      </w:ins>
    </w:p>
    <w:p w14:paraId="0E961BB0" w14:textId="1628FF1D" w:rsidR="007F5E44" w:rsidRDefault="007F5E44" w:rsidP="00884DD0">
      <w:pPr>
        <w:rPr>
          <w:ins w:id="15" w:author="Mitra Bokaei Hosseini" w:date="2024-05-14T17:42:00Z"/>
          <w:color w:val="4472C4" w:themeColor="accent1"/>
        </w:rPr>
      </w:pPr>
      <w:ins w:id="16" w:author="Mitra Bokaei Hosseini" w:date="2024-05-15T13:25:00Z">
        <w:r>
          <w:rPr>
            <w:color w:val="4472C4" w:themeColor="accent1"/>
          </w:rPr>
          <w:t xml:space="preserve">Note: </w:t>
        </w:r>
        <w:r w:rsidR="0057579D">
          <w:rPr>
            <w:color w:val="4472C4" w:themeColor="accent1"/>
          </w:rPr>
          <w:t xml:space="preserve">We will add the terms and jargon that are domain-related, such as toot and </w:t>
        </w:r>
        <w:proofErr w:type="spellStart"/>
        <w:r w:rsidR="0057579D">
          <w:rPr>
            <w:color w:val="4472C4" w:themeColor="accent1"/>
          </w:rPr>
          <w:t>Fedilab</w:t>
        </w:r>
        <w:proofErr w:type="spellEnd"/>
        <w:r w:rsidR="0057579D">
          <w:rPr>
            <w:color w:val="4472C4" w:themeColor="accent1"/>
          </w:rPr>
          <w:t xml:space="preserve">, and we list them as pragmatic </w:t>
        </w:r>
      </w:ins>
      <w:ins w:id="17" w:author="Mitra Bokaei Hosseini" w:date="2024-05-15T13:26:00Z">
        <w:r w:rsidR="0057579D">
          <w:rPr>
            <w:color w:val="4472C4" w:themeColor="accent1"/>
          </w:rPr>
          <w:t xml:space="preserve">ambiguity because they are context-related. </w:t>
        </w:r>
      </w:ins>
    </w:p>
    <w:p w14:paraId="2793805E" w14:textId="77777777" w:rsidR="008633BC" w:rsidRDefault="008633BC" w:rsidP="00884DD0">
      <w:pPr>
        <w:rPr>
          <w:ins w:id="18" w:author="Mitra Bokaei Hosseini" w:date="2024-05-14T17:42:00Z"/>
          <w:color w:val="4472C4" w:themeColor="accent1"/>
        </w:rPr>
      </w:pPr>
    </w:p>
    <w:p w14:paraId="6797BEB0" w14:textId="77777777" w:rsidR="008633BC" w:rsidRPr="000B2218" w:rsidRDefault="008633BC" w:rsidP="00884DD0">
      <w:pPr>
        <w:rPr>
          <w:ins w:id="19" w:author="Mitra Bokaei Hosseini" w:date="2024-05-14T17:35:00Z"/>
          <w:color w:val="4472C4" w:themeColor="accent1"/>
          <w:rPrChange w:id="20" w:author="Mitra Bokaei Hosseini" w:date="2024-05-14T17:40:00Z">
            <w:rPr>
              <w:ins w:id="21" w:author="Mitra Bokaei Hosseini" w:date="2024-05-14T17:35:00Z"/>
            </w:rPr>
          </w:rPrChange>
        </w:rPr>
      </w:pPr>
    </w:p>
    <w:p w14:paraId="29C873C0" w14:textId="77777777" w:rsidR="00590F6D" w:rsidRPr="000B2218" w:rsidRDefault="00590F6D" w:rsidP="00884DD0">
      <w:pPr>
        <w:rPr>
          <w:color w:val="4472C4" w:themeColor="accent1"/>
          <w:rPrChange w:id="22" w:author="Mitra Bokaei Hosseini" w:date="2024-05-14T17:40:00Z">
            <w:rPr/>
          </w:rPrChange>
        </w:rPr>
      </w:pPr>
    </w:p>
    <w:p w14:paraId="6D05EF2E" w14:textId="77777777" w:rsidR="00314FF1" w:rsidRDefault="00042B45" w:rsidP="00884DD0">
      <w:pPr>
        <w:rPr>
          <w:ins w:id="23" w:author="Mitra Bokaei Hosseini" w:date="2024-05-15T13:14:00Z"/>
          <w:color w:val="4472C4" w:themeColor="accent1"/>
        </w:rPr>
      </w:pPr>
      <w:r w:rsidRPr="000B2218">
        <w:rPr>
          <w:color w:val="4472C4" w:themeColor="accent1"/>
          <w:rPrChange w:id="24" w:author="Mitra Bokaei Hosseini" w:date="2024-05-14T17:40:00Z">
            <w:rPr/>
          </w:rPrChange>
        </w:rPr>
        <w:t xml:space="preserve">Lexical: </w:t>
      </w:r>
    </w:p>
    <w:p w14:paraId="17FEF652" w14:textId="5FB3657B" w:rsidR="00367CAA" w:rsidRPr="00367CAA" w:rsidRDefault="00D57AF5" w:rsidP="00367CAA">
      <w:pPr>
        <w:pStyle w:val="ListParagraph"/>
        <w:numPr>
          <w:ilvl w:val="1"/>
          <w:numId w:val="4"/>
        </w:numPr>
        <w:rPr>
          <w:color w:val="4472C4" w:themeColor="accent1"/>
          <w:rPrChange w:id="25" w:author="Mitra Bokaei Hosseini" w:date="2024-05-15T13:14:00Z">
            <w:rPr/>
          </w:rPrChange>
        </w:rPr>
        <w:pPrChange w:id="26" w:author="Mitra Bokaei Hosseini" w:date="2024-05-15T13:14:00Z">
          <w:pPr/>
        </w:pPrChange>
      </w:pPr>
      <w:ins w:id="27" w:author="Mitra Bokaei Hosseini" w:date="2024-05-15T13:14:00Z">
        <w:r>
          <w:rPr>
            <w:color w:val="4472C4" w:themeColor="accent1"/>
          </w:rPr>
          <w:t xml:space="preserve">“Reloading” can mean different things. Either </w:t>
        </w:r>
      </w:ins>
      <w:ins w:id="28" w:author="Mitra Bokaei Hosseini" w:date="2024-05-15T13:15:00Z">
        <w:r>
          <w:rPr>
            <w:color w:val="4472C4" w:themeColor="accent1"/>
          </w:rPr>
          <w:t xml:space="preserve">close the app and re-open or refresh. </w:t>
        </w:r>
      </w:ins>
      <w:ins w:id="29" w:author="Mitra Bokaei Hosseini" w:date="2024-05-15T13:58:00Z">
        <w:r w:rsidR="00667D7C">
          <w:rPr>
            <w:color w:val="4472C4" w:themeColor="accent1"/>
          </w:rPr>
          <w:t>What do you mean by reloadi</w:t>
        </w:r>
      </w:ins>
      <w:ins w:id="30" w:author="Mitra Bokaei Hosseini" w:date="2024-05-15T13:59:00Z">
        <w:r w:rsidR="00667D7C">
          <w:rPr>
            <w:color w:val="4472C4" w:themeColor="accent1"/>
          </w:rPr>
          <w:t>ng? Can you specify the action for reloading</w:t>
        </w:r>
        <w:r w:rsidR="00D742D7">
          <w:rPr>
            <w:color w:val="4472C4" w:themeColor="accent1"/>
          </w:rPr>
          <w:t>? -&gt; Impact the replication, design, and implementation</w:t>
        </w:r>
      </w:ins>
    </w:p>
    <w:p w14:paraId="008F4DA0" w14:textId="4EE973A2" w:rsidR="00884DD0" w:rsidRPr="000B2218" w:rsidRDefault="00326142" w:rsidP="00314FF1">
      <w:pPr>
        <w:pStyle w:val="ListParagraph"/>
        <w:numPr>
          <w:ilvl w:val="0"/>
          <w:numId w:val="5"/>
        </w:numPr>
        <w:rPr>
          <w:color w:val="4472C4" w:themeColor="accent1"/>
          <w:rPrChange w:id="31" w:author="Mitra Bokaei Hosseini" w:date="2024-05-14T17:40:00Z">
            <w:rPr/>
          </w:rPrChange>
        </w:rPr>
      </w:pPr>
      <w:r w:rsidRPr="000B2218">
        <w:rPr>
          <w:color w:val="4472C4" w:themeColor="accent1"/>
          <w:rPrChange w:id="32" w:author="Mitra Bokaei Hosseini" w:date="2024-05-14T17:40:00Z">
            <w:rPr/>
          </w:rPrChange>
        </w:rPr>
        <w:t>Process-vs.-product</w:t>
      </w:r>
      <w:r w:rsidR="00314FF1" w:rsidRPr="000B2218">
        <w:rPr>
          <w:color w:val="4472C4" w:themeColor="accent1"/>
          <w:rPrChange w:id="33" w:author="Mitra Bokaei Hosseini" w:date="2024-05-14T17:40:00Z">
            <w:rPr/>
          </w:rPrChange>
        </w:rPr>
        <w:t xml:space="preserve">: </w:t>
      </w:r>
      <w:r w:rsidR="00314FF1" w:rsidRPr="000B2218">
        <w:rPr>
          <w:color w:val="4472C4" w:themeColor="accent1"/>
          <w:highlight w:val="yellow"/>
          <w:rPrChange w:id="34" w:author="Mitra Bokaei Hosseini" w:date="2024-05-14T17:40:00Z">
            <w:rPr>
              <w:highlight w:val="yellow"/>
            </w:rPr>
          </w:rPrChange>
        </w:rPr>
        <w:t>the loading of new toots</w:t>
      </w:r>
      <w:r w:rsidR="00314FF1" w:rsidRPr="000B2218">
        <w:rPr>
          <w:color w:val="4472C4" w:themeColor="accent1"/>
          <w:rPrChange w:id="35" w:author="Mitra Bokaei Hosseini" w:date="2024-05-14T17:40:00Z">
            <w:rPr/>
          </w:rPrChange>
        </w:rPr>
        <w:t xml:space="preserve"> keeps my current position on the timeline,</w:t>
      </w:r>
    </w:p>
    <w:p w14:paraId="6E9CD9D6" w14:textId="192A2DDB" w:rsidR="00F512D3" w:rsidRDefault="00ED6E40" w:rsidP="0050697F">
      <w:pPr>
        <w:pStyle w:val="ListParagraph"/>
        <w:rPr>
          <w:ins w:id="36" w:author="Mitra Bokaei Hosseini" w:date="2024-05-15T13:31:00Z"/>
          <w:color w:val="4472C4" w:themeColor="accent1"/>
        </w:rPr>
        <w:pPrChange w:id="37" w:author="Mitra Bokaei Hosseini" w:date="2024-05-15T13:34:00Z">
          <w:pPr>
            <w:pStyle w:val="ListParagraph"/>
            <w:numPr>
              <w:numId w:val="5"/>
            </w:numPr>
            <w:ind w:hanging="360"/>
          </w:pPr>
        </w:pPrChange>
      </w:pPr>
      <w:del w:id="38" w:author="Mitra Bokaei Hosseini" w:date="2024-05-15T13:34:00Z">
        <w:r w:rsidRPr="000B2218" w:rsidDel="0050697F">
          <w:rPr>
            <w:color w:val="4472C4" w:themeColor="accent1"/>
            <w:rPrChange w:id="39" w:author="Mitra Bokaei Hosseini" w:date="2024-05-14T17:40:00Z">
              <w:rPr/>
            </w:rPrChange>
          </w:rPr>
          <w:delText xml:space="preserve">Polysemy: </w:delText>
        </w:r>
      </w:del>
      <w:del w:id="40" w:author="Mitra Bokaei Hosseini" w:date="2024-05-15T13:35:00Z">
        <w:r w:rsidRPr="000B2218" w:rsidDel="0050697F">
          <w:rPr>
            <w:color w:val="4472C4" w:themeColor="accent1"/>
            <w:rPrChange w:id="41" w:author="Mitra Bokaei Hosseini" w:date="2024-05-14T17:40:00Z">
              <w:rPr/>
            </w:rPrChange>
          </w:rPr>
          <w:delText>Final toot (what does it mean)</w:delText>
        </w:r>
      </w:del>
    </w:p>
    <w:p w14:paraId="4C8177ED" w14:textId="54A2FE24" w:rsidR="00CE22CE" w:rsidRDefault="00CE22CE" w:rsidP="00CE22CE">
      <w:pPr>
        <w:pStyle w:val="ListParagraph"/>
        <w:numPr>
          <w:ilvl w:val="0"/>
          <w:numId w:val="5"/>
        </w:numPr>
        <w:rPr>
          <w:ins w:id="42" w:author="Mitra Bokaei Hosseini" w:date="2024-05-15T13:31:00Z"/>
          <w:color w:val="4472C4" w:themeColor="accent1"/>
        </w:rPr>
      </w:pPr>
      <w:ins w:id="43" w:author="Mitra Bokaei Hosseini" w:date="2024-05-15T13:31:00Z">
        <w:r>
          <w:rPr>
            <w:color w:val="4472C4" w:themeColor="accent1"/>
          </w:rPr>
          <w:t xml:space="preserve">Toot: </w:t>
        </w:r>
        <w:r>
          <w:rPr>
            <w:color w:val="4472C4" w:themeColor="accent1"/>
          </w:rPr>
          <w:t xml:space="preserve">multiple </w:t>
        </w:r>
        <w:r w:rsidR="00227DC8">
          <w:rPr>
            <w:color w:val="4472C4" w:themeColor="accent1"/>
          </w:rPr>
          <w:t>meanings</w:t>
        </w:r>
      </w:ins>
      <w:ins w:id="44" w:author="Mitra Bokaei Hosseini" w:date="2024-05-15T13:32:00Z">
        <w:r w:rsidR="00AE5E9F">
          <w:rPr>
            <w:color w:val="4472C4" w:themeColor="accent1"/>
          </w:rPr>
          <w:t xml:space="preserve">, </w:t>
        </w:r>
        <w:r w:rsidR="00953CC3">
          <w:rPr>
            <w:color w:val="4472C4" w:themeColor="accent1"/>
          </w:rPr>
          <w:t xml:space="preserve">for resolution, we need </w:t>
        </w:r>
      </w:ins>
      <w:ins w:id="45" w:author="Mitra Bokaei Hosseini" w:date="2024-05-15T13:33:00Z">
        <w:r w:rsidR="00953CC3" w:rsidRPr="00953CC3">
          <w:rPr>
            <w:color w:val="4472C4" w:themeColor="accent1"/>
            <w:highlight w:val="yellow"/>
            <w:rPrChange w:id="46" w:author="Mitra Bokaei Hosseini" w:date="2024-05-15T13:33:00Z">
              <w:rPr>
                <w:color w:val="4472C4" w:themeColor="accent1"/>
              </w:rPr>
            </w:rPrChange>
          </w:rPr>
          <w:t>domain knowledge</w:t>
        </w:r>
      </w:ins>
    </w:p>
    <w:p w14:paraId="3C24EC70" w14:textId="77777777" w:rsidR="00CE22CE" w:rsidRPr="000B2218" w:rsidRDefault="00CE22CE" w:rsidP="00227DC8">
      <w:pPr>
        <w:pStyle w:val="ListParagraph"/>
        <w:rPr>
          <w:color w:val="4472C4" w:themeColor="accent1"/>
          <w:rPrChange w:id="47" w:author="Mitra Bokaei Hosseini" w:date="2024-05-14T17:40:00Z">
            <w:rPr/>
          </w:rPrChange>
        </w:rPr>
        <w:pPrChange w:id="48" w:author="Mitra Bokaei Hosseini" w:date="2024-05-15T13:32:00Z">
          <w:pPr>
            <w:pStyle w:val="ListParagraph"/>
            <w:numPr>
              <w:numId w:val="5"/>
            </w:numPr>
            <w:ind w:hanging="360"/>
          </w:pPr>
        </w:pPrChange>
      </w:pPr>
    </w:p>
    <w:p w14:paraId="19BA8586" w14:textId="23A12F60" w:rsidR="00884DD0" w:rsidRPr="000B2218" w:rsidRDefault="00884DD0" w:rsidP="00884DD0">
      <w:pPr>
        <w:rPr>
          <w:color w:val="4472C4" w:themeColor="accent1"/>
          <w:rPrChange w:id="49" w:author="Mitra Bokaei Hosseini" w:date="2024-05-14T17:40:00Z">
            <w:rPr/>
          </w:rPrChange>
        </w:rPr>
      </w:pPr>
    </w:p>
    <w:p w14:paraId="79A32EDB" w14:textId="044979DE" w:rsidR="00884DD0" w:rsidRPr="000B2218" w:rsidRDefault="00884DD0" w:rsidP="00884DD0">
      <w:pPr>
        <w:rPr>
          <w:color w:val="4472C4" w:themeColor="accent1"/>
          <w:rPrChange w:id="50" w:author="Mitra Bokaei Hosseini" w:date="2024-05-14T17:40:00Z">
            <w:rPr/>
          </w:rPrChange>
        </w:rPr>
      </w:pPr>
    </w:p>
    <w:p w14:paraId="11D4DD8B" w14:textId="4D546EB0" w:rsidR="00884DD0" w:rsidRDefault="00697783" w:rsidP="00884DD0">
      <w:pPr>
        <w:rPr>
          <w:ins w:id="51" w:author="Mitra Bokaei Hosseini" w:date="2024-05-15T13:12:00Z"/>
          <w:color w:val="4472C4" w:themeColor="accent1"/>
        </w:rPr>
      </w:pPr>
      <w:r w:rsidRPr="000B2218">
        <w:rPr>
          <w:color w:val="4472C4" w:themeColor="accent1"/>
          <w:rPrChange w:id="52" w:author="Mitra Bokaei Hosseini" w:date="2024-05-14T17:40:00Z">
            <w:rPr/>
          </w:rPrChange>
        </w:rPr>
        <w:t xml:space="preserve">Pragmatic: </w:t>
      </w:r>
    </w:p>
    <w:p w14:paraId="141AADAC" w14:textId="50CE1C45" w:rsidR="001C0CF0" w:rsidRPr="001C0CF0" w:rsidRDefault="001C0CF0" w:rsidP="001C0CF0">
      <w:pPr>
        <w:pStyle w:val="ListParagraph"/>
        <w:numPr>
          <w:ilvl w:val="0"/>
          <w:numId w:val="7"/>
        </w:numPr>
        <w:rPr>
          <w:color w:val="4472C4" w:themeColor="accent1"/>
          <w:rPrChange w:id="53" w:author="Mitra Bokaei Hosseini" w:date="2024-05-15T13:12:00Z">
            <w:rPr/>
          </w:rPrChange>
        </w:rPr>
        <w:pPrChange w:id="54" w:author="Mitra Bokaei Hosseini" w:date="2024-05-15T13:12:00Z">
          <w:pPr/>
        </w:pPrChange>
      </w:pPr>
      <w:ins w:id="55" w:author="Mitra Bokaei Hosseini" w:date="2024-05-15T13:12:00Z">
        <w:r>
          <w:rPr>
            <w:color w:val="4472C4" w:themeColor="accent1"/>
          </w:rPr>
          <w:t xml:space="preserve">“Reloading” [] missing a word </w:t>
        </w:r>
        <w:r w:rsidR="00A564FC">
          <w:rPr>
            <w:color w:val="4472C4" w:themeColor="accent1"/>
          </w:rPr>
          <w:t>(ellipses)</w:t>
        </w:r>
      </w:ins>
      <w:ins w:id="56" w:author="Mitra Bokaei Hosseini" w:date="2024-05-15T13:59:00Z">
        <w:r w:rsidR="00D742D7">
          <w:rPr>
            <w:color w:val="4472C4" w:themeColor="accent1"/>
          </w:rPr>
          <w:t xml:space="preserve">, </w:t>
        </w:r>
        <w:r w:rsidR="00D742D7">
          <w:rPr>
            <w:color w:val="4472C4" w:themeColor="accent1"/>
          </w:rPr>
          <w:t>Either close the app and re-open or refresh. What do you mean by reloading? Can you specify the action for reloading? -&gt; Impact the replication, design, and implementation</w:t>
        </w:r>
      </w:ins>
    </w:p>
    <w:p w14:paraId="67A04B23" w14:textId="67B3E711" w:rsidR="00697783" w:rsidRPr="000B2218" w:rsidRDefault="00BB66B1" w:rsidP="00697783">
      <w:pPr>
        <w:pStyle w:val="ListParagraph"/>
        <w:numPr>
          <w:ilvl w:val="0"/>
          <w:numId w:val="5"/>
        </w:numPr>
        <w:rPr>
          <w:color w:val="4472C4" w:themeColor="accent1"/>
          <w:rPrChange w:id="57" w:author="Mitra Bokaei Hosseini" w:date="2024-05-14T17:40:00Z">
            <w:rPr/>
          </w:rPrChange>
        </w:rPr>
      </w:pPr>
      <w:r w:rsidRPr="000B2218">
        <w:rPr>
          <w:color w:val="4472C4" w:themeColor="accent1"/>
          <w:rPrChange w:id="58" w:author="Mitra Bokaei Hosseini" w:date="2024-05-14T17:40:00Z">
            <w:rPr/>
          </w:rPrChange>
        </w:rPr>
        <w:t xml:space="preserve">Deictic ambiguity: </w:t>
      </w:r>
      <w:ins w:id="59" w:author="Mitra Bokaei Hosseini" w:date="2024-05-15T13:43:00Z">
        <w:r w:rsidR="00747CDA">
          <w:rPr>
            <w:color w:val="4472C4" w:themeColor="accent1"/>
          </w:rPr>
          <w:t>“</w:t>
        </w:r>
      </w:ins>
      <w:r w:rsidR="00697783" w:rsidRPr="000B2218">
        <w:rPr>
          <w:color w:val="4472C4" w:themeColor="accent1"/>
          <w:highlight w:val="yellow"/>
          <w:rPrChange w:id="60" w:author="Mitra Bokaei Hosseini" w:date="2024-05-14T17:40:00Z">
            <w:rPr>
              <w:highlight w:val="yellow"/>
            </w:rPr>
          </w:rPrChange>
        </w:rPr>
        <w:t>Current position</w:t>
      </w:r>
      <w:ins w:id="61" w:author="Mitra Bokaei Hosseini" w:date="2024-05-15T13:43:00Z">
        <w:r w:rsidR="00747CDA">
          <w:rPr>
            <w:color w:val="4472C4" w:themeColor="accent1"/>
          </w:rPr>
          <w:t>”</w:t>
        </w:r>
      </w:ins>
      <w:r w:rsidR="00697783" w:rsidRPr="000B2218">
        <w:rPr>
          <w:color w:val="4472C4" w:themeColor="accent1"/>
          <w:rPrChange w:id="62" w:author="Mitra Bokaei Hosseini" w:date="2024-05-14T17:40:00Z">
            <w:rPr/>
          </w:rPrChange>
        </w:rPr>
        <w:t xml:space="preserve"> on the timeline</w:t>
      </w:r>
      <w:ins w:id="63" w:author="Mitra Bokaei Hosseini" w:date="2024-05-15T13:52:00Z">
        <w:r w:rsidR="008D4F74">
          <w:rPr>
            <w:color w:val="4472C4" w:themeColor="accent1"/>
          </w:rPr>
          <w:t xml:space="preserve"> </w:t>
        </w:r>
      </w:ins>
      <w:ins w:id="64" w:author="Mitra Bokaei Hosseini" w:date="2024-05-15T14:00:00Z">
        <w:r w:rsidR="00D60700">
          <w:rPr>
            <w:color w:val="4472C4" w:themeColor="accent1"/>
          </w:rPr>
          <w:t xml:space="preserve">-&gt; It will be important to replicate and understand what the user means by current position. </w:t>
        </w:r>
      </w:ins>
    </w:p>
    <w:p w14:paraId="72044A60" w14:textId="0586645C" w:rsidR="009E746B" w:rsidRPr="000B2218" w:rsidRDefault="00BB66B1" w:rsidP="00697783">
      <w:pPr>
        <w:pStyle w:val="ListParagraph"/>
        <w:numPr>
          <w:ilvl w:val="0"/>
          <w:numId w:val="5"/>
        </w:numPr>
        <w:rPr>
          <w:color w:val="4472C4" w:themeColor="accent1"/>
          <w:rPrChange w:id="65" w:author="Mitra Bokaei Hosseini" w:date="2024-05-14T17:40:00Z">
            <w:rPr/>
          </w:rPrChange>
        </w:rPr>
      </w:pPr>
      <w:r w:rsidRPr="000B2218">
        <w:rPr>
          <w:color w:val="4472C4" w:themeColor="accent1"/>
          <w:rPrChange w:id="66" w:author="Mitra Bokaei Hosseini" w:date="2024-05-14T17:40:00Z">
            <w:rPr/>
          </w:rPrChange>
        </w:rPr>
        <w:t xml:space="preserve">What is </w:t>
      </w:r>
      <w:proofErr w:type="spellStart"/>
      <w:r w:rsidRPr="000B2218">
        <w:rPr>
          <w:color w:val="4472C4" w:themeColor="accent1"/>
          <w:highlight w:val="yellow"/>
          <w:rPrChange w:id="67" w:author="Mitra Bokaei Hosseini" w:date="2024-05-14T17:40:00Z">
            <w:rPr>
              <w:highlight w:val="yellow"/>
            </w:rPr>
          </w:rPrChange>
        </w:rPr>
        <w:t>Fedilab</w:t>
      </w:r>
      <w:proofErr w:type="spellEnd"/>
      <w:r w:rsidRPr="000B2218">
        <w:rPr>
          <w:color w:val="4472C4" w:themeColor="accent1"/>
          <w:rPrChange w:id="68" w:author="Mitra Bokaei Hosseini" w:date="2024-05-14T17:40:00Z">
            <w:rPr/>
          </w:rPrChange>
        </w:rPr>
        <w:t xml:space="preserve">? </w:t>
      </w:r>
      <w:del w:id="69" w:author="Mitra Bokaei Hosseini" w:date="2024-05-15T13:52:00Z">
        <w:r w:rsidRPr="000B2218" w:rsidDel="00602195">
          <w:rPr>
            <w:color w:val="4472C4" w:themeColor="accent1"/>
            <w:rPrChange w:id="70" w:author="Mitra Bokaei Hosseini" w:date="2024-05-14T17:40:00Z">
              <w:rPr/>
            </w:rPrChange>
          </w:rPr>
          <w:delText>Needs more context</w:delText>
        </w:r>
      </w:del>
      <w:ins w:id="71" w:author="Mitra Bokaei Hosseini" w:date="2024-05-15T13:52:00Z">
        <w:r w:rsidR="00602195">
          <w:rPr>
            <w:color w:val="4472C4" w:themeColor="accent1"/>
          </w:rPr>
          <w:t>Domain knowledge</w:t>
        </w:r>
      </w:ins>
    </w:p>
    <w:p w14:paraId="0E7E1A1C" w14:textId="2F743F58" w:rsidR="005830B3" w:rsidRPr="000B2218" w:rsidRDefault="005830B3" w:rsidP="00697783">
      <w:pPr>
        <w:pStyle w:val="ListParagraph"/>
        <w:numPr>
          <w:ilvl w:val="0"/>
          <w:numId w:val="5"/>
        </w:numPr>
        <w:rPr>
          <w:color w:val="4472C4" w:themeColor="accent1"/>
          <w:rPrChange w:id="72" w:author="Mitra Bokaei Hosseini" w:date="2024-05-14T17:40:00Z">
            <w:rPr/>
          </w:rPrChange>
        </w:rPr>
      </w:pPr>
      <w:r w:rsidRPr="000B2218">
        <w:rPr>
          <w:color w:val="4472C4" w:themeColor="accent1"/>
          <w:rPrChange w:id="73" w:author="Mitra Bokaei Hosseini" w:date="2024-05-14T17:40:00Z">
            <w:rPr/>
          </w:rPrChange>
        </w:rPr>
        <w:t xml:space="preserve">Deictic ambiguity: In official Mastodon app, as it takes you to the </w:t>
      </w:r>
      <w:r w:rsidRPr="000B2218">
        <w:rPr>
          <w:color w:val="4472C4" w:themeColor="accent1"/>
          <w:highlight w:val="yellow"/>
          <w:rPrChange w:id="74" w:author="Mitra Bokaei Hosseini" w:date="2024-05-14T17:40:00Z">
            <w:rPr>
              <w:highlight w:val="yellow"/>
            </w:rPr>
          </w:rPrChange>
        </w:rPr>
        <w:t>top</w:t>
      </w:r>
      <w:ins w:id="75" w:author="Mitra Bokaei Hosseini" w:date="2024-05-15T14:00:00Z">
        <w:r w:rsidR="00D60700">
          <w:rPr>
            <w:color w:val="4472C4" w:themeColor="accent1"/>
          </w:rPr>
          <w:t xml:space="preserve"> </w:t>
        </w:r>
        <w:r w:rsidR="00D60700">
          <w:rPr>
            <w:color w:val="4472C4" w:themeColor="accent1"/>
          </w:rPr>
          <w:t>-&gt; It will be important to replicate and understand what the user means</w:t>
        </w:r>
      </w:ins>
    </w:p>
    <w:p w14:paraId="134D5636" w14:textId="66234A6B" w:rsidR="00F512D3" w:rsidRDefault="00F512D3" w:rsidP="00697783">
      <w:pPr>
        <w:pStyle w:val="ListParagraph"/>
        <w:numPr>
          <w:ilvl w:val="0"/>
          <w:numId w:val="5"/>
        </w:numPr>
        <w:rPr>
          <w:ins w:id="76" w:author="Mitra Bokaei Hosseini" w:date="2024-05-15T13:26:00Z"/>
          <w:color w:val="4472C4" w:themeColor="accent1"/>
        </w:rPr>
      </w:pPr>
      <w:proofErr w:type="spellStart"/>
      <w:r w:rsidRPr="000B2218">
        <w:rPr>
          <w:color w:val="4472C4" w:themeColor="accent1"/>
          <w:rPrChange w:id="77" w:author="Mitra Bokaei Hosseini" w:date="2024-05-14T17:40:00Z">
            <w:rPr/>
          </w:rPrChange>
        </w:rPr>
        <w:lastRenderedPageBreak/>
        <w:t>Elipsis</w:t>
      </w:r>
      <w:proofErr w:type="spellEnd"/>
      <w:r w:rsidRPr="000B2218">
        <w:rPr>
          <w:color w:val="4472C4" w:themeColor="accent1"/>
          <w:rPrChange w:id="78" w:author="Mitra Bokaei Hosseini" w:date="2024-05-14T17:40:00Z">
            <w:rPr/>
          </w:rPrChange>
        </w:rPr>
        <w:t xml:space="preserve">: In official Mastodon app, as it takes you to the </w:t>
      </w:r>
      <w:r w:rsidRPr="000B2218">
        <w:rPr>
          <w:color w:val="4472C4" w:themeColor="accent1"/>
          <w:highlight w:val="yellow"/>
          <w:rPrChange w:id="79" w:author="Mitra Bokaei Hosseini" w:date="2024-05-14T17:40:00Z">
            <w:rPr>
              <w:highlight w:val="yellow"/>
            </w:rPr>
          </w:rPrChange>
        </w:rPr>
        <w:t>top</w:t>
      </w:r>
      <w:ins w:id="80" w:author="Mitra Bokaei Hosseini" w:date="2024-05-15T14:00:00Z">
        <w:r w:rsidR="00D60700">
          <w:rPr>
            <w:color w:val="4472C4" w:themeColor="accent1"/>
          </w:rPr>
          <w:t xml:space="preserve"> </w:t>
        </w:r>
        <w:r w:rsidR="00D60700">
          <w:rPr>
            <w:color w:val="4472C4" w:themeColor="accent1"/>
          </w:rPr>
          <w:t>-&gt; It will be important to replicate and understand what the user means</w:t>
        </w:r>
      </w:ins>
    </w:p>
    <w:p w14:paraId="3E961291" w14:textId="6E4082BF" w:rsidR="00812123" w:rsidRDefault="00812123" w:rsidP="00697783">
      <w:pPr>
        <w:pStyle w:val="ListParagraph"/>
        <w:numPr>
          <w:ilvl w:val="0"/>
          <w:numId w:val="5"/>
        </w:numPr>
        <w:rPr>
          <w:ins w:id="81" w:author="Mitra Bokaei Hosseini" w:date="2024-05-15T13:26:00Z"/>
          <w:color w:val="4472C4" w:themeColor="accent1"/>
        </w:rPr>
      </w:pPr>
      <w:proofErr w:type="spellStart"/>
      <w:ins w:id="82" w:author="Mitra Bokaei Hosseini" w:date="2024-05-15T13:26:00Z">
        <w:r>
          <w:rPr>
            <w:color w:val="4472C4" w:themeColor="accent1"/>
          </w:rPr>
          <w:t>Fedilab</w:t>
        </w:r>
        <w:proofErr w:type="spellEnd"/>
        <w:r>
          <w:rPr>
            <w:color w:val="4472C4" w:themeColor="accent1"/>
          </w:rPr>
          <w:t>: Domain knowledge</w:t>
        </w:r>
      </w:ins>
    </w:p>
    <w:p w14:paraId="391E5A72" w14:textId="452B93E4" w:rsidR="00F7766B" w:rsidRPr="00F7766B" w:rsidRDefault="00F7766B" w:rsidP="00F7766B">
      <w:pPr>
        <w:pStyle w:val="ListParagraph"/>
        <w:numPr>
          <w:ilvl w:val="0"/>
          <w:numId w:val="5"/>
        </w:numPr>
        <w:rPr>
          <w:ins w:id="83" w:author="Mitra Bokaei Hosseini" w:date="2024-05-15T13:30:00Z"/>
          <w:color w:val="4472C4" w:themeColor="accent1"/>
        </w:rPr>
      </w:pPr>
      <w:ins w:id="84" w:author="Mitra Bokaei Hosseini" w:date="2024-05-15T13:30:00Z">
        <w:r w:rsidRPr="00F7766B">
          <w:rPr>
            <w:color w:val="4472C4" w:themeColor="accent1"/>
          </w:rPr>
          <w:t xml:space="preserve">Pragmatic ambiguity: The request requires knowledge about </w:t>
        </w:r>
      </w:ins>
      <w:proofErr w:type="spellStart"/>
      <w:ins w:id="85" w:author="Mitra Bokaei Hosseini" w:date="2024-05-15T14:00:00Z">
        <w:r w:rsidR="00D60700">
          <w:rPr>
            <w:color w:val="4472C4" w:themeColor="accent1"/>
          </w:rPr>
          <w:t>F</w:t>
        </w:r>
      </w:ins>
      <w:ins w:id="86" w:author="Mitra Bokaei Hosseini" w:date="2024-05-15T13:30:00Z">
        <w:r w:rsidRPr="00F7766B">
          <w:rPr>
            <w:color w:val="4472C4" w:themeColor="accent1"/>
          </w:rPr>
          <w:t>elilab</w:t>
        </w:r>
        <w:proofErr w:type="spellEnd"/>
        <w:r w:rsidRPr="00F7766B">
          <w:rPr>
            <w:color w:val="4472C4" w:themeColor="accent1"/>
          </w:rPr>
          <w:t xml:space="preserve">, which is a multi-accounts client for Mastodon, Pleroma, </w:t>
        </w:r>
        <w:proofErr w:type="spellStart"/>
        <w:r w:rsidRPr="00F7766B">
          <w:rPr>
            <w:color w:val="4472C4" w:themeColor="accent1"/>
          </w:rPr>
          <w:t>Friendica</w:t>
        </w:r>
        <w:proofErr w:type="spellEnd"/>
        <w:r w:rsidRPr="00F7766B">
          <w:rPr>
            <w:color w:val="4472C4" w:themeColor="accent1"/>
          </w:rPr>
          <w:t xml:space="preserve"> and </w:t>
        </w:r>
        <w:proofErr w:type="spellStart"/>
        <w:r w:rsidRPr="00F7766B">
          <w:rPr>
            <w:color w:val="4472C4" w:themeColor="accent1"/>
          </w:rPr>
          <w:t>Pixelfed</w:t>
        </w:r>
        <w:proofErr w:type="spellEnd"/>
        <w:r w:rsidRPr="00F7766B">
          <w:rPr>
            <w:color w:val="4472C4" w:themeColor="accent1"/>
          </w:rPr>
          <w:t xml:space="preserve">. However, the analyst or the developer should have such knowledge. </w:t>
        </w:r>
      </w:ins>
    </w:p>
    <w:p w14:paraId="1E28EC1B" w14:textId="36BE7759" w:rsidR="00F7766B" w:rsidRPr="000B2218" w:rsidRDefault="00471D9E" w:rsidP="00697783">
      <w:pPr>
        <w:pStyle w:val="ListParagraph"/>
        <w:numPr>
          <w:ilvl w:val="0"/>
          <w:numId w:val="5"/>
        </w:numPr>
        <w:rPr>
          <w:color w:val="4472C4" w:themeColor="accent1"/>
          <w:rPrChange w:id="87" w:author="Mitra Bokaei Hosseini" w:date="2024-05-14T17:40:00Z">
            <w:rPr/>
          </w:rPrChange>
        </w:rPr>
      </w:pPr>
      <w:ins w:id="88" w:author="Mitra Bokaei Hosseini" w:date="2024-05-15T13:42:00Z">
        <w:r w:rsidRPr="00703937">
          <w:rPr>
            <w:color w:val="4472C4" w:themeColor="accent1"/>
          </w:rPr>
          <w:t>Deictic ambiguity</w:t>
        </w:r>
      </w:ins>
      <w:ins w:id="89" w:author="Mitra Bokaei Hosseini" w:date="2024-05-15T13:43:00Z">
        <w:r>
          <w:rPr>
            <w:color w:val="4472C4" w:themeColor="accent1"/>
          </w:rPr>
          <w:t xml:space="preserve">: </w:t>
        </w:r>
      </w:ins>
      <w:ins w:id="90" w:author="Mitra Bokaei Hosseini" w:date="2024-05-15T13:35:00Z">
        <w:r w:rsidR="0050697F" w:rsidRPr="00703937">
          <w:rPr>
            <w:color w:val="4472C4" w:themeColor="accent1"/>
          </w:rPr>
          <w:t>Final toot</w:t>
        </w:r>
        <w:r w:rsidR="0050697F">
          <w:rPr>
            <w:color w:val="4472C4" w:themeColor="accent1"/>
          </w:rPr>
          <w:t>, and latest toot</w:t>
        </w:r>
        <w:r w:rsidR="0050697F" w:rsidRPr="00703937">
          <w:rPr>
            <w:color w:val="4472C4" w:themeColor="accent1"/>
          </w:rPr>
          <w:t xml:space="preserve"> (what does it mean</w:t>
        </w:r>
        <w:r w:rsidR="0050697F">
          <w:rPr>
            <w:color w:val="4472C4" w:themeColor="accent1"/>
          </w:rPr>
          <w:t>?</w:t>
        </w:r>
        <w:r w:rsidR="0050697F" w:rsidRPr="00703937">
          <w:rPr>
            <w:color w:val="4472C4" w:themeColor="accent1"/>
          </w:rPr>
          <w:t>)</w:t>
        </w:r>
      </w:ins>
      <w:ins w:id="91" w:author="Mitra Bokaei Hosseini" w:date="2024-05-15T13:43:00Z">
        <w:r>
          <w:rPr>
            <w:color w:val="4472C4" w:themeColor="accent1"/>
          </w:rPr>
          <w:t xml:space="preserve"> they are related to the time and location of the toot. </w:t>
        </w:r>
      </w:ins>
      <w:ins w:id="92" w:author="Mitra Bokaei Hosseini" w:date="2024-05-15T14:00:00Z">
        <w:r w:rsidR="00D60700">
          <w:rPr>
            <w:color w:val="4472C4" w:themeColor="accent1"/>
          </w:rPr>
          <w:t>-&gt; It will be important to replicate and understand what the user means</w:t>
        </w:r>
      </w:ins>
    </w:p>
    <w:p w14:paraId="75586285" w14:textId="5AF35F02" w:rsidR="00ED6E40" w:rsidRPr="000B2218" w:rsidRDefault="00ED6E40" w:rsidP="00CB7083">
      <w:pPr>
        <w:pStyle w:val="ListParagraph"/>
        <w:rPr>
          <w:color w:val="4472C4" w:themeColor="accent1"/>
          <w:rPrChange w:id="93" w:author="Mitra Bokaei Hosseini" w:date="2024-05-14T17:40:00Z">
            <w:rPr/>
          </w:rPrChange>
        </w:rPr>
      </w:pPr>
    </w:p>
    <w:p w14:paraId="229DC362" w14:textId="77777777" w:rsidR="007911AA" w:rsidRPr="000B2218" w:rsidRDefault="007911AA" w:rsidP="007911AA">
      <w:pPr>
        <w:rPr>
          <w:color w:val="4472C4" w:themeColor="accent1"/>
          <w:rPrChange w:id="94" w:author="Mitra Bokaei Hosseini" w:date="2024-05-14T17:40:00Z">
            <w:rPr/>
          </w:rPrChange>
        </w:rPr>
      </w:pPr>
    </w:p>
    <w:p w14:paraId="7F5963F0" w14:textId="6126C446" w:rsidR="00757C37" w:rsidRPr="000B2218" w:rsidRDefault="00757C37" w:rsidP="007911AA">
      <w:pPr>
        <w:rPr>
          <w:color w:val="4472C4" w:themeColor="accent1"/>
          <w:rPrChange w:id="95" w:author="Mitra Bokaei Hosseini" w:date="2024-05-14T17:40:00Z">
            <w:rPr/>
          </w:rPrChange>
        </w:rPr>
      </w:pPr>
      <w:r w:rsidRPr="000B2218">
        <w:rPr>
          <w:color w:val="4472C4" w:themeColor="accent1"/>
          <w:rPrChange w:id="96" w:author="Mitra Bokaei Hosseini" w:date="2024-05-14T17:40:00Z">
            <w:rPr/>
          </w:rPrChange>
        </w:rPr>
        <w:t xml:space="preserve">Semantic: </w:t>
      </w:r>
    </w:p>
    <w:p w14:paraId="0D297606" w14:textId="5FFDEB71" w:rsidR="00757C37" w:rsidRPr="000B2218" w:rsidRDefault="00757C37" w:rsidP="00757C37">
      <w:pPr>
        <w:pStyle w:val="ListParagraph"/>
        <w:numPr>
          <w:ilvl w:val="0"/>
          <w:numId w:val="6"/>
        </w:numPr>
        <w:rPr>
          <w:color w:val="4472C4" w:themeColor="accent1"/>
          <w:rPrChange w:id="97" w:author="Mitra Bokaei Hosseini" w:date="2024-05-14T17:40:00Z">
            <w:rPr/>
          </w:rPrChange>
        </w:rPr>
      </w:pPr>
      <w:r w:rsidRPr="000B2218">
        <w:rPr>
          <w:color w:val="4472C4" w:themeColor="accent1"/>
          <w:rPrChange w:id="98" w:author="Mitra Bokaei Hosseini" w:date="2024-05-14T17:40:00Z">
            <w:rPr/>
          </w:rPrChange>
        </w:rPr>
        <w:t xml:space="preserve">Referential: </w:t>
      </w:r>
      <w:r w:rsidR="005830B3" w:rsidRPr="000B2218">
        <w:rPr>
          <w:color w:val="4472C4" w:themeColor="accent1"/>
          <w:rPrChange w:id="99" w:author="Mitra Bokaei Hosseini" w:date="2024-05-14T17:40:00Z">
            <w:rPr/>
          </w:rPrChange>
        </w:rPr>
        <w:t xml:space="preserve">In official Mastodon app, as </w:t>
      </w:r>
      <w:r w:rsidR="005830B3" w:rsidRPr="000B2218">
        <w:rPr>
          <w:color w:val="4472C4" w:themeColor="accent1"/>
          <w:highlight w:val="yellow"/>
          <w:rPrChange w:id="100" w:author="Mitra Bokaei Hosseini" w:date="2024-05-14T17:40:00Z">
            <w:rPr>
              <w:highlight w:val="yellow"/>
            </w:rPr>
          </w:rPrChange>
        </w:rPr>
        <w:t>it</w:t>
      </w:r>
      <w:r w:rsidR="005830B3" w:rsidRPr="000B2218">
        <w:rPr>
          <w:color w:val="4472C4" w:themeColor="accent1"/>
          <w:rPrChange w:id="101" w:author="Mitra Bokaei Hosseini" w:date="2024-05-14T17:40:00Z">
            <w:rPr/>
          </w:rPrChange>
        </w:rPr>
        <w:t xml:space="preserve"> takes you to the top</w:t>
      </w:r>
    </w:p>
    <w:p w14:paraId="7420235D" w14:textId="6082BE2F" w:rsidR="00CB7083" w:rsidRPr="000B2218" w:rsidRDefault="00CB7083" w:rsidP="00CB7083">
      <w:pPr>
        <w:pStyle w:val="ListParagraph"/>
        <w:numPr>
          <w:ilvl w:val="1"/>
          <w:numId w:val="4"/>
        </w:numPr>
        <w:rPr>
          <w:color w:val="4472C4" w:themeColor="accent1"/>
          <w:rPrChange w:id="102" w:author="Mitra Bokaei Hosseini" w:date="2024-05-14T17:40:00Z">
            <w:rPr/>
          </w:rPrChange>
        </w:rPr>
      </w:pPr>
      <w:r w:rsidRPr="000B2218">
        <w:rPr>
          <w:color w:val="4472C4" w:themeColor="accent1"/>
          <w:rPrChange w:id="103" w:author="Mitra Bokaei Hosseini" w:date="2024-05-14T17:40:00Z">
            <w:rPr/>
          </w:rPrChange>
        </w:rPr>
        <w:t>Referential</w:t>
      </w:r>
      <w:proofErr w:type="gramStart"/>
      <w:r w:rsidRPr="000B2218">
        <w:rPr>
          <w:color w:val="4472C4" w:themeColor="accent1"/>
          <w:rPrChange w:id="104" w:author="Mitra Bokaei Hosseini" w:date="2024-05-14T17:40:00Z">
            <w:rPr/>
          </w:rPrChange>
        </w:rPr>
        <w:t>: ,</w:t>
      </w:r>
      <w:proofErr w:type="gramEnd"/>
      <w:r w:rsidRPr="000B2218">
        <w:rPr>
          <w:color w:val="4472C4" w:themeColor="accent1"/>
          <w:rPrChange w:id="105" w:author="Mitra Bokaei Hosseini" w:date="2024-05-14T17:40:00Z">
            <w:rPr/>
          </w:rPrChange>
        </w:rPr>
        <w:t xml:space="preserve"> </w:t>
      </w:r>
      <w:r w:rsidRPr="000B2218">
        <w:rPr>
          <w:color w:val="4472C4" w:themeColor="accent1"/>
          <w:highlight w:val="yellow"/>
          <w:rPrChange w:id="106" w:author="Mitra Bokaei Hosseini" w:date="2024-05-14T17:40:00Z">
            <w:rPr>
              <w:highlight w:val="yellow"/>
            </w:rPr>
          </w:rPrChange>
        </w:rPr>
        <w:t>it</w:t>
      </w:r>
      <w:r w:rsidRPr="000B2218">
        <w:rPr>
          <w:color w:val="4472C4" w:themeColor="accent1"/>
          <w:rPrChange w:id="107" w:author="Mitra Bokaei Hosseini" w:date="2024-05-14T17:40:00Z">
            <w:rPr/>
          </w:rPrChange>
        </w:rPr>
        <w:t xml:space="preserve"> forces you to scroll back down to whatever was the last toot you saw.</w:t>
      </w:r>
    </w:p>
    <w:p w14:paraId="7E951296" w14:textId="0FF99DA0" w:rsidR="00CB7083" w:rsidRPr="000B2218" w:rsidRDefault="00CB7083" w:rsidP="00CB7083">
      <w:pPr>
        <w:pStyle w:val="ListParagraph"/>
        <w:rPr>
          <w:color w:val="4472C4" w:themeColor="accent1"/>
          <w:rPrChange w:id="108" w:author="Mitra Bokaei Hosseini" w:date="2024-05-14T17:40:00Z">
            <w:rPr/>
          </w:rPrChange>
        </w:rPr>
      </w:pPr>
    </w:p>
    <w:p w14:paraId="050FFB37" w14:textId="77777777" w:rsidR="007911AA" w:rsidRPr="000B2218" w:rsidRDefault="007911AA" w:rsidP="007911AA">
      <w:pPr>
        <w:rPr>
          <w:color w:val="4472C4" w:themeColor="accent1"/>
          <w:rPrChange w:id="109" w:author="Mitra Bokaei Hosseini" w:date="2024-05-14T17:40:00Z">
            <w:rPr/>
          </w:rPrChange>
        </w:rPr>
      </w:pPr>
    </w:p>
    <w:p w14:paraId="5684060A" w14:textId="77777777" w:rsidR="007911AA" w:rsidRPr="000B2218" w:rsidRDefault="007911AA" w:rsidP="007911AA">
      <w:pPr>
        <w:rPr>
          <w:color w:val="4472C4" w:themeColor="accent1"/>
          <w:rPrChange w:id="110" w:author="Mitra Bokaei Hosseini" w:date="2024-05-14T17:40:00Z">
            <w:rPr/>
          </w:rPrChange>
        </w:rPr>
      </w:pPr>
      <w:r w:rsidRPr="000B2218">
        <w:rPr>
          <w:color w:val="4472C4" w:themeColor="accent1"/>
          <w:rPrChange w:id="111" w:author="Mitra Bokaei Hosseini" w:date="2024-05-14T17:40:00Z">
            <w:rPr/>
          </w:rPrChange>
        </w:rPr>
        <w:t xml:space="preserve">Vagueness: </w:t>
      </w:r>
    </w:p>
    <w:p w14:paraId="1846DB15" w14:textId="10D1AA6E" w:rsidR="007911AA" w:rsidRPr="000B2218" w:rsidRDefault="007911AA" w:rsidP="007911AA">
      <w:pPr>
        <w:pStyle w:val="ListParagraph"/>
        <w:numPr>
          <w:ilvl w:val="0"/>
          <w:numId w:val="5"/>
        </w:numPr>
        <w:rPr>
          <w:color w:val="4472C4" w:themeColor="accent1"/>
          <w:rPrChange w:id="112" w:author="Mitra Bokaei Hosseini" w:date="2024-05-14T17:40:00Z">
            <w:rPr/>
          </w:rPrChange>
        </w:rPr>
      </w:pPr>
      <w:r w:rsidRPr="000B2218">
        <w:rPr>
          <w:color w:val="4472C4" w:themeColor="accent1"/>
          <w:rPrChange w:id="113" w:author="Mitra Bokaei Hosseini" w:date="2024-05-14T17:40:00Z">
            <w:rPr/>
          </w:rPrChange>
        </w:rPr>
        <w:t>Things</w:t>
      </w:r>
    </w:p>
    <w:p w14:paraId="7ABD51BD" w14:textId="4BF5B30D" w:rsidR="00884DD0" w:rsidRDefault="00884DD0" w:rsidP="00884DD0"/>
    <w:p w14:paraId="2BE2C913" w14:textId="36489F17" w:rsidR="00884DD0" w:rsidRDefault="00884DD0" w:rsidP="00884DD0"/>
    <w:p w14:paraId="4118A3EF" w14:textId="77777777" w:rsidR="001E023E" w:rsidRDefault="001E023E" w:rsidP="00884DD0"/>
    <w:p w14:paraId="1C55043D" w14:textId="77777777" w:rsidR="001E023E" w:rsidRDefault="001E023E" w:rsidP="00884DD0"/>
    <w:p w14:paraId="2F2E1854" w14:textId="77777777" w:rsidR="001E023E" w:rsidRDefault="001E023E" w:rsidP="00884DD0"/>
    <w:p w14:paraId="31408681" w14:textId="77777777" w:rsidR="001E023E" w:rsidRDefault="001E023E" w:rsidP="00884DD0"/>
    <w:p w14:paraId="0374EBE3" w14:textId="77777777" w:rsidR="001E023E" w:rsidRDefault="001E023E" w:rsidP="00884DD0"/>
    <w:p w14:paraId="493FBA78" w14:textId="77777777" w:rsidR="001E023E" w:rsidRDefault="001E023E" w:rsidP="00884DD0"/>
    <w:p w14:paraId="1B0C103F" w14:textId="38D80107" w:rsidR="00884DD0" w:rsidRDefault="00884DD0" w:rsidP="00884DD0"/>
    <w:p w14:paraId="51AC2F9A" w14:textId="55AAFA6A" w:rsidR="00884DD0" w:rsidRDefault="00884DD0" w:rsidP="00884DD0"/>
    <w:p w14:paraId="4DD3237B" w14:textId="77777777" w:rsidR="00884DD0" w:rsidRDefault="00884DD0" w:rsidP="00884DD0"/>
    <w:p w14:paraId="5823FB11" w14:textId="5B09EB0E" w:rsidR="00884DD0" w:rsidRDefault="00F45EE3" w:rsidP="00884DD0">
      <w:pPr>
        <w:pStyle w:val="ListParagraph"/>
        <w:numPr>
          <w:ilvl w:val="0"/>
          <w:numId w:val="4"/>
        </w:numPr>
      </w:pPr>
      <w:r>
        <w:rPr>
          <w:b/>
          <w:bCs/>
        </w:rPr>
        <w:t>Request No: 160</w:t>
      </w:r>
      <w:r>
        <w:rPr>
          <w:b/>
          <w:bCs/>
        </w:rPr>
        <w:br/>
      </w:r>
      <w:r w:rsidR="00884DD0" w:rsidRPr="00884DD0">
        <w:rPr>
          <w:b/>
          <w:bCs/>
        </w:rPr>
        <w:t>Title</w:t>
      </w:r>
      <w:r w:rsidR="00884DD0">
        <w:t xml:space="preserve">: </w:t>
      </w:r>
      <w:r w:rsidR="00884DD0" w:rsidRPr="00884DD0">
        <w:t>Feature: Group notifications by toot</w:t>
      </w:r>
      <w:r w:rsidR="00884DD0">
        <w:br/>
      </w:r>
      <w:r w:rsidR="00884DD0" w:rsidRPr="00884DD0">
        <w:rPr>
          <w:b/>
          <w:bCs/>
        </w:rPr>
        <w:t>Description</w:t>
      </w:r>
      <w:r w:rsidR="00884DD0">
        <w:t xml:space="preserve">: </w:t>
      </w:r>
      <w:r w:rsidR="00884DD0" w:rsidRPr="00884DD0">
        <w:t>In the notifications tab, the app tells you that “@</w:t>
      </w:r>
      <w:proofErr w:type="spellStart"/>
      <w:r w:rsidR="00884DD0" w:rsidRPr="00884DD0">
        <w:t>realpixelcodeboosted</w:t>
      </w:r>
      <w:proofErr w:type="spellEnd"/>
      <w:r w:rsidR="00884DD0" w:rsidRPr="00884DD0">
        <w:t xml:space="preserve"> your post” and displays a preview of the toot beneath. Now, when a toot becomes popular and gets quite a few </w:t>
      </w:r>
      <w:proofErr w:type="spellStart"/>
      <w:r w:rsidR="00884DD0" w:rsidRPr="00884DD0">
        <w:t>favourites</w:t>
      </w:r>
      <w:proofErr w:type="spellEnd"/>
      <w:r w:rsidR="00884DD0" w:rsidRPr="00884DD0">
        <w:t xml:space="preserve"> and boosts, it quickly becomes a </w:t>
      </w:r>
      <w:proofErr w:type="spellStart"/>
      <w:proofErr w:type="gramStart"/>
      <w:r w:rsidR="00884DD0" w:rsidRPr="00884DD0">
        <w:t>mess.Instead</w:t>
      </w:r>
      <w:proofErr w:type="spellEnd"/>
      <w:proofErr w:type="gramEnd"/>
      <w:r w:rsidR="00884DD0" w:rsidRPr="00884DD0">
        <w:t xml:space="preserve">, my proposal is to group </w:t>
      </w:r>
      <w:proofErr w:type="spellStart"/>
      <w:r w:rsidR="00884DD0" w:rsidRPr="00884DD0">
        <w:t>favourite</w:t>
      </w:r>
      <w:proofErr w:type="spellEnd"/>
      <w:r w:rsidR="00884DD0" w:rsidRPr="00884DD0">
        <w:t xml:space="preserve"> and </w:t>
      </w:r>
      <w:commentRangeStart w:id="114"/>
      <w:r w:rsidR="00884DD0" w:rsidRPr="00884DD0">
        <w:t>boost notifications</w:t>
      </w:r>
      <w:commentRangeEnd w:id="114"/>
      <w:r w:rsidR="00A56945">
        <w:rPr>
          <w:rStyle w:val="CommentReference"/>
        </w:rPr>
        <w:commentReference w:id="114"/>
      </w:r>
      <w:r w:rsidR="00884DD0" w:rsidRPr="00884DD0">
        <w:t xml:space="preserve"> by the respective toot, so the notification would instead look like </w:t>
      </w:r>
      <w:proofErr w:type="spellStart"/>
      <w:r w:rsidR="00884DD0" w:rsidRPr="00884DD0">
        <w:t>this:Your</w:t>
      </w:r>
      <w:proofErr w:type="spellEnd"/>
      <w:r w:rsidR="00884DD0" w:rsidRPr="00884DD0">
        <w:t xml:space="preserve"> post has received 14 boosts from:user1user2user3...[toot preview]</w:t>
      </w:r>
    </w:p>
    <w:p w14:paraId="32A1812A" w14:textId="55FC209E" w:rsidR="00884DD0" w:rsidRDefault="00884DD0" w:rsidP="00884DD0"/>
    <w:p w14:paraId="447C2750" w14:textId="69FD00B3" w:rsidR="00884DD0" w:rsidRDefault="00884DD0" w:rsidP="00884DD0"/>
    <w:p w14:paraId="2A10CEA9" w14:textId="61D4F7FE" w:rsidR="00884DD0" w:rsidRDefault="00884DD0" w:rsidP="00884DD0"/>
    <w:p w14:paraId="423AB9DE" w14:textId="7842C405" w:rsidR="00884DD0" w:rsidRPr="00EF28A2" w:rsidRDefault="00EA3A04" w:rsidP="00884DD0">
      <w:pPr>
        <w:rPr>
          <w:color w:val="4472C4" w:themeColor="accent1"/>
          <w:rPrChange w:id="115" w:author="Mitra Bokaei Hosseini" w:date="2024-05-14T17:22:00Z">
            <w:rPr/>
          </w:rPrChange>
        </w:rPr>
      </w:pPr>
      <w:r w:rsidRPr="00EF28A2">
        <w:rPr>
          <w:color w:val="4472C4" w:themeColor="accent1"/>
          <w:rPrChange w:id="116" w:author="Mitra Bokaei Hosseini" w:date="2024-05-14T17:22:00Z">
            <w:rPr/>
          </w:rPrChange>
        </w:rPr>
        <w:t xml:space="preserve">Lexical: </w:t>
      </w:r>
    </w:p>
    <w:p w14:paraId="6CBD74C9" w14:textId="67A1B7E9" w:rsidR="00EA3A04" w:rsidRDefault="00EA3A04" w:rsidP="00EA3A04">
      <w:pPr>
        <w:pStyle w:val="ListParagraph"/>
        <w:numPr>
          <w:ilvl w:val="1"/>
          <w:numId w:val="4"/>
        </w:numPr>
        <w:rPr>
          <w:ins w:id="117" w:author="Mitra Bokaei Hosseini" w:date="2024-05-15T14:14:00Z"/>
          <w:color w:val="4472C4" w:themeColor="accent1"/>
        </w:rPr>
      </w:pPr>
      <w:r w:rsidRPr="00EF28A2">
        <w:rPr>
          <w:color w:val="4472C4" w:themeColor="accent1"/>
          <w:rPrChange w:id="118" w:author="Mitra Bokaei Hosseini" w:date="2024-05-14T17:22:00Z">
            <w:rPr/>
          </w:rPrChange>
        </w:rPr>
        <w:t xml:space="preserve">Becomes a </w:t>
      </w:r>
      <w:ins w:id="119" w:author="Mitra Bokaei Hosseini" w:date="2024-05-14T17:22:00Z">
        <w:r w:rsidR="00EF28A2">
          <w:rPr>
            <w:color w:val="4472C4" w:themeColor="accent1"/>
          </w:rPr>
          <w:t>“</w:t>
        </w:r>
      </w:ins>
      <w:r w:rsidRPr="00EF28A2">
        <w:rPr>
          <w:color w:val="4472C4" w:themeColor="accent1"/>
          <w:rPrChange w:id="120" w:author="Mitra Bokaei Hosseini" w:date="2024-05-14T17:22:00Z">
            <w:rPr>
              <w:highlight w:val="yellow"/>
            </w:rPr>
          </w:rPrChange>
        </w:rPr>
        <w:t>mess</w:t>
      </w:r>
      <w:ins w:id="121" w:author="Mitra Bokaei Hosseini" w:date="2024-05-14T17:22:00Z">
        <w:r w:rsidR="00EF28A2">
          <w:rPr>
            <w:color w:val="4472C4" w:themeColor="accent1"/>
          </w:rPr>
          <w:t>”</w:t>
        </w:r>
      </w:ins>
      <w:r w:rsidRPr="00EF28A2">
        <w:rPr>
          <w:color w:val="4472C4" w:themeColor="accent1"/>
          <w:rPrChange w:id="122" w:author="Mitra Bokaei Hosseini" w:date="2024-05-14T17:22:00Z">
            <w:rPr/>
          </w:rPrChange>
        </w:rPr>
        <w:t xml:space="preserve"> [what does it mean?] </w:t>
      </w:r>
    </w:p>
    <w:p w14:paraId="2A1877E1" w14:textId="188E4088" w:rsidR="002658CA" w:rsidRDefault="002658CA" w:rsidP="00EA3A04">
      <w:pPr>
        <w:pStyle w:val="ListParagraph"/>
        <w:numPr>
          <w:ilvl w:val="1"/>
          <w:numId w:val="4"/>
        </w:numPr>
        <w:rPr>
          <w:ins w:id="123" w:author="Mitra Bokaei Hosseini" w:date="2024-05-15T14:14:00Z"/>
          <w:color w:val="4472C4" w:themeColor="accent1"/>
        </w:rPr>
      </w:pPr>
      <w:proofErr w:type="gramStart"/>
      <w:ins w:id="124" w:author="Mitra Bokaei Hosseini" w:date="2024-05-15T14:14:00Z">
        <w:r>
          <w:rPr>
            <w:color w:val="4472C4" w:themeColor="accent1"/>
          </w:rPr>
          <w:t>Boost :</w:t>
        </w:r>
        <w:proofErr w:type="gramEnd"/>
        <w:r>
          <w:rPr>
            <w:color w:val="4472C4" w:themeColor="accent1"/>
          </w:rPr>
          <w:t xml:space="preserve"> Domain knowledge</w:t>
        </w:r>
      </w:ins>
    </w:p>
    <w:p w14:paraId="59DBF7C0" w14:textId="500E39E5" w:rsidR="002658CA" w:rsidRPr="00EF28A2" w:rsidRDefault="002658CA" w:rsidP="00EA3A04">
      <w:pPr>
        <w:pStyle w:val="ListParagraph"/>
        <w:numPr>
          <w:ilvl w:val="1"/>
          <w:numId w:val="4"/>
        </w:numPr>
        <w:rPr>
          <w:color w:val="4472C4" w:themeColor="accent1"/>
          <w:rPrChange w:id="125" w:author="Mitra Bokaei Hosseini" w:date="2024-05-14T17:22:00Z">
            <w:rPr/>
          </w:rPrChange>
        </w:rPr>
      </w:pPr>
      <w:ins w:id="126" w:author="Mitra Bokaei Hosseini" w:date="2024-05-15T14:14:00Z">
        <w:r>
          <w:rPr>
            <w:color w:val="4472C4" w:themeColor="accent1"/>
          </w:rPr>
          <w:lastRenderedPageBreak/>
          <w:t xml:space="preserve">Favorites: Domain knowledge </w:t>
        </w:r>
      </w:ins>
    </w:p>
    <w:p w14:paraId="359A2D5C" w14:textId="76CAE554" w:rsidR="00884DD0" w:rsidRPr="00EF28A2" w:rsidRDefault="00884DD0" w:rsidP="00884DD0">
      <w:pPr>
        <w:rPr>
          <w:color w:val="4472C4" w:themeColor="accent1"/>
          <w:rPrChange w:id="127" w:author="Mitra Bokaei Hosseini" w:date="2024-05-14T17:22:00Z">
            <w:rPr/>
          </w:rPrChange>
        </w:rPr>
      </w:pPr>
    </w:p>
    <w:p w14:paraId="60CCCF95" w14:textId="2C8D6C71" w:rsidR="00884DD0" w:rsidRPr="00EF28A2" w:rsidRDefault="00363A16" w:rsidP="00EC6081">
      <w:pPr>
        <w:rPr>
          <w:color w:val="4472C4" w:themeColor="accent1"/>
          <w:rPrChange w:id="128" w:author="Mitra Bokaei Hosseini" w:date="2024-05-14T17:22:00Z">
            <w:rPr/>
          </w:rPrChange>
        </w:rPr>
      </w:pPr>
      <w:r w:rsidRPr="00EF28A2">
        <w:rPr>
          <w:color w:val="4472C4" w:themeColor="accent1"/>
          <w:rPrChange w:id="129" w:author="Mitra Bokaei Hosseini" w:date="2024-05-14T17:22:00Z">
            <w:rPr/>
          </w:rPrChange>
        </w:rPr>
        <w:t>Pragmatic</w:t>
      </w:r>
      <w:ins w:id="130" w:author="Mitra Bokaei Hosseini" w:date="2024-05-14T17:21:00Z">
        <w:r w:rsidR="00E13E59" w:rsidRPr="00EF28A2">
          <w:rPr>
            <w:color w:val="4472C4" w:themeColor="accent1"/>
            <w:rPrChange w:id="131" w:author="Mitra Bokaei Hosseini" w:date="2024-05-14T17:22:00Z">
              <w:rPr/>
            </w:rPrChange>
          </w:rPr>
          <w:t xml:space="preserve"> Ambiguity</w:t>
        </w:r>
      </w:ins>
      <w:r w:rsidRPr="00EF28A2">
        <w:rPr>
          <w:color w:val="4472C4" w:themeColor="accent1"/>
          <w:rPrChange w:id="132" w:author="Mitra Bokaei Hosseini" w:date="2024-05-14T17:22:00Z">
            <w:rPr/>
          </w:rPrChange>
        </w:rPr>
        <w:t xml:space="preserve">: </w:t>
      </w:r>
    </w:p>
    <w:p w14:paraId="2ACEA73D" w14:textId="7092A548" w:rsidR="00EC6081" w:rsidRPr="00EF28A2" w:rsidRDefault="00EC6081" w:rsidP="00EC6081">
      <w:pPr>
        <w:pStyle w:val="ListParagraph"/>
        <w:numPr>
          <w:ilvl w:val="1"/>
          <w:numId w:val="4"/>
        </w:numPr>
        <w:rPr>
          <w:color w:val="4472C4" w:themeColor="accent1"/>
          <w:rPrChange w:id="133" w:author="Mitra Bokaei Hosseini" w:date="2024-05-14T17:22:00Z">
            <w:rPr/>
          </w:rPrChange>
        </w:rPr>
      </w:pPr>
      <w:proofErr w:type="spellStart"/>
      <w:r w:rsidRPr="00EF28A2">
        <w:rPr>
          <w:color w:val="4472C4" w:themeColor="accent1"/>
          <w:rPrChange w:id="134" w:author="Mitra Bokaei Hosseini" w:date="2024-05-14T17:22:00Z">
            <w:rPr/>
          </w:rPrChange>
        </w:rPr>
        <w:t>Elipsis</w:t>
      </w:r>
      <w:proofErr w:type="spellEnd"/>
      <w:r w:rsidRPr="00EF28A2">
        <w:rPr>
          <w:color w:val="4472C4" w:themeColor="accent1"/>
          <w:rPrChange w:id="135" w:author="Mitra Bokaei Hosseini" w:date="2024-05-14T17:22:00Z">
            <w:rPr/>
          </w:rPrChange>
        </w:rPr>
        <w:t xml:space="preserve"> and </w:t>
      </w:r>
      <w:proofErr w:type="gramStart"/>
      <w:r w:rsidRPr="00EF28A2">
        <w:rPr>
          <w:color w:val="4472C4" w:themeColor="accent1"/>
          <w:rPrChange w:id="136" w:author="Mitra Bokaei Hosseini" w:date="2024-05-14T17:22:00Z">
            <w:rPr/>
          </w:rPrChange>
        </w:rPr>
        <w:t>Deictic :</w:t>
      </w:r>
      <w:proofErr w:type="gramEnd"/>
      <w:r w:rsidRPr="00EF28A2">
        <w:rPr>
          <w:color w:val="4472C4" w:themeColor="accent1"/>
          <w:rPrChange w:id="137" w:author="Mitra Bokaei Hosseini" w:date="2024-05-14T17:22:00Z">
            <w:rPr/>
          </w:rPrChange>
        </w:rPr>
        <w:t xml:space="preserve"> </w:t>
      </w:r>
      <w:ins w:id="138" w:author="Mitra Bokaei Hosseini" w:date="2024-05-14T17:22:00Z">
        <w:r w:rsidR="00EF28A2">
          <w:rPr>
            <w:color w:val="4472C4" w:themeColor="accent1"/>
          </w:rPr>
          <w:t>“</w:t>
        </w:r>
      </w:ins>
      <w:r w:rsidRPr="00EF28A2">
        <w:rPr>
          <w:color w:val="4472C4" w:themeColor="accent1"/>
          <w:rPrChange w:id="139" w:author="Mitra Bokaei Hosseini" w:date="2024-05-14T17:22:00Z">
            <w:rPr/>
          </w:rPrChange>
        </w:rPr>
        <w:t xml:space="preserve">displays a preview of the toot </w:t>
      </w:r>
      <w:r w:rsidRPr="00EF28A2">
        <w:rPr>
          <w:color w:val="4472C4" w:themeColor="accent1"/>
          <w:highlight w:val="yellow"/>
          <w:rPrChange w:id="140" w:author="Mitra Bokaei Hosseini" w:date="2024-05-14T17:22:00Z">
            <w:rPr>
              <w:highlight w:val="yellow"/>
            </w:rPr>
          </w:rPrChange>
        </w:rPr>
        <w:t>beneath</w:t>
      </w:r>
      <w:ins w:id="141" w:author="Mitra Bokaei Hosseini" w:date="2024-05-14T17:22:00Z">
        <w:r w:rsidR="00EF28A2">
          <w:rPr>
            <w:color w:val="4472C4" w:themeColor="accent1"/>
          </w:rPr>
          <w:t>”</w:t>
        </w:r>
      </w:ins>
      <w:r w:rsidR="00114829" w:rsidRPr="00EF28A2">
        <w:rPr>
          <w:color w:val="4472C4" w:themeColor="accent1"/>
          <w:rPrChange w:id="142" w:author="Mitra Bokaei Hosseini" w:date="2024-05-14T17:22:00Z">
            <w:rPr/>
          </w:rPrChange>
        </w:rPr>
        <w:t xml:space="preserve"> [missing]</w:t>
      </w:r>
      <w:ins w:id="143" w:author="Mitra Bokaei Hosseini" w:date="2024-05-14T17:21:00Z">
        <w:r w:rsidR="00E13E59" w:rsidRPr="00EF28A2">
          <w:rPr>
            <w:color w:val="4472C4" w:themeColor="accent1"/>
            <w:rPrChange w:id="144" w:author="Mitra Bokaei Hosseini" w:date="2024-05-14T17:22:00Z">
              <w:rPr/>
            </w:rPrChange>
          </w:rPr>
          <w:t xml:space="preserve"> </w:t>
        </w:r>
      </w:ins>
    </w:p>
    <w:p w14:paraId="4C8B6BC9" w14:textId="04D2825C" w:rsidR="00535296" w:rsidRPr="00925BBE" w:rsidRDefault="00EF28A2" w:rsidP="00925BBE">
      <w:pPr>
        <w:pStyle w:val="ListParagraph"/>
        <w:numPr>
          <w:ilvl w:val="1"/>
          <w:numId w:val="4"/>
        </w:numPr>
        <w:rPr>
          <w:color w:val="4472C4" w:themeColor="accent1"/>
          <w:rPrChange w:id="145" w:author="Mitra Bokaei Hosseini" w:date="2024-05-15T14:17:00Z">
            <w:rPr/>
          </w:rPrChange>
        </w:rPr>
      </w:pPr>
      <w:ins w:id="146" w:author="Mitra Bokaei Hosseini" w:date="2024-05-14T17:22:00Z">
        <w:r>
          <w:rPr>
            <w:color w:val="4472C4" w:themeColor="accent1"/>
          </w:rPr>
          <w:t>“</w:t>
        </w:r>
      </w:ins>
      <w:proofErr w:type="gramStart"/>
      <w:r w:rsidR="005A3205" w:rsidRPr="00EF28A2">
        <w:rPr>
          <w:color w:val="4472C4" w:themeColor="accent1"/>
          <w:rPrChange w:id="147" w:author="Mitra Bokaei Hosseini" w:date="2024-05-14T17:22:00Z">
            <w:rPr/>
          </w:rPrChange>
        </w:rPr>
        <w:t>my</w:t>
      </w:r>
      <w:proofErr w:type="gramEnd"/>
      <w:r w:rsidR="005A3205" w:rsidRPr="00EF28A2">
        <w:rPr>
          <w:color w:val="4472C4" w:themeColor="accent1"/>
          <w:rPrChange w:id="148" w:author="Mitra Bokaei Hosseini" w:date="2024-05-14T17:22:00Z">
            <w:rPr/>
          </w:rPrChange>
        </w:rPr>
        <w:t xml:space="preserve"> proposal is to group </w:t>
      </w:r>
      <w:proofErr w:type="spellStart"/>
      <w:r w:rsidR="005A3205" w:rsidRPr="00EF28A2">
        <w:rPr>
          <w:color w:val="4472C4" w:themeColor="accent1"/>
          <w:rPrChange w:id="149" w:author="Mitra Bokaei Hosseini" w:date="2024-05-14T17:22:00Z">
            <w:rPr/>
          </w:rPrChange>
        </w:rPr>
        <w:t>favourite</w:t>
      </w:r>
      <w:proofErr w:type="spellEnd"/>
      <w:r w:rsidR="005A3205" w:rsidRPr="00EF28A2">
        <w:rPr>
          <w:color w:val="4472C4" w:themeColor="accent1"/>
          <w:rPrChange w:id="150" w:author="Mitra Bokaei Hosseini" w:date="2024-05-14T17:22:00Z">
            <w:rPr/>
          </w:rPrChange>
        </w:rPr>
        <w:t xml:space="preserve"> and boost notifications </w:t>
      </w:r>
      <w:r w:rsidR="005A3205" w:rsidRPr="00EF28A2">
        <w:rPr>
          <w:color w:val="4472C4" w:themeColor="accent1"/>
          <w:highlight w:val="yellow"/>
          <w:rPrChange w:id="151" w:author="Mitra Bokaei Hosseini" w:date="2024-05-14T17:22:00Z">
            <w:rPr>
              <w:highlight w:val="yellow"/>
            </w:rPr>
          </w:rPrChange>
        </w:rPr>
        <w:t>by</w:t>
      </w:r>
      <w:r w:rsidR="005A3205" w:rsidRPr="00EF28A2">
        <w:rPr>
          <w:color w:val="4472C4" w:themeColor="accent1"/>
          <w:rPrChange w:id="152" w:author="Mitra Bokaei Hosseini" w:date="2024-05-14T17:22:00Z">
            <w:rPr/>
          </w:rPrChange>
        </w:rPr>
        <w:t xml:space="preserve"> the respective toot</w:t>
      </w:r>
      <w:ins w:id="153" w:author="Mitra Bokaei Hosseini" w:date="2024-05-14T17:22:00Z">
        <w:r>
          <w:rPr>
            <w:color w:val="4472C4" w:themeColor="accent1"/>
          </w:rPr>
          <w:t>”</w:t>
        </w:r>
      </w:ins>
      <w:del w:id="154" w:author="Mitra Bokaei Hosseini" w:date="2024-05-14T17:22:00Z">
        <w:r w:rsidR="005A3205" w:rsidRPr="00EF28A2" w:rsidDel="00EF28A2">
          <w:rPr>
            <w:color w:val="4472C4" w:themeColor="accent1"/>
            <w:rPrChange w:id="155" w:author="Mitra Bokaei Hosseini" w:date="2024-05-14T17:22:00Z">
              <w:rPr/>
            </w:rPrChange>
          </w:rPr>
          <w:delText xml:space="preserve"> [</w:delText>
        </w:r>
      </w:del>
      <w:ins w:id="156" w:author="Mitra Bokaei Hosseini" w:date="2024-05-14T17:22:00Z">
        <w:r>
          <w:rPr>
            <w:color w:val="4472C4" w:themeColor="accent1"/>
          </w:rPr>
          <w:t>,</w:t>
        </w:r>
      </w:ins>
      <w:ins w:id="157" w:author="Mitra Bokaei Hosseini" w:date="2024-05-14T17:23:00Z">
        <w:r>
          <w:rPr>
            <w:color w:val="4472C4" w:themeColor="accent1"/>
          </w:rPr>
          <w:t xml:space="preserve"> </w:t>
        </w:r>
      </w:ins>
      <w:r w:rsidR="005A3205" w:rsidRPr="00EF28A2">
        <w:rPr>
          <w:color w:val="4472C4" w:themeColor="accent1"/>
          <w:rPrChange w:id="158" w:author="Mitra Bokaei Hosseini" w:date="2024-05-14T17:22:00Z">
            <w:rPr/>
          </w:rPrChange>
        </w:rPr>
        <w:t xml:space="preserve">does it actually mean </w:t>
      </w:r>
      <w:r w:rsidR="00F53B59" w:rsidRPr="00EF28A2">
        <w:rPr>
          <w:color w:val="4472C4" w:themeColor="accent1"/>
          <w:rPrChange w:id="159" w:author="Mitra Bokaei Hosseini" w:date="2024-05-14T17:22:00Z">
            <w:rPr/>
          </w:rPrChange>
        </w:rPr>
        <w:t xml:space="preserve">the position “by” the </w:t>
      </w:r>
      <w:proofErr w:type="spellStart"/>
      <w:r w:rsidR="00F53B59" w:rsidRPr="00EF28A2">
        <w:rPr>
          <w:color w:val="4472C4" w:themeColor="accent1"/>
          <w:rPrChange w:id="160" w:author="Mitra Bokaei Hosseini" w:date="2024-05-14T17:22:00Z">
            <w:rPr/>
          </w:rPrChange>
        </w:rPr>
        <w:t>actucal</w:t>
      </w:r>
      <w:proofErr w:type="spellEnd"/>
      <w:r w:rsidR="00F53B59" w:rsidRPr="00EF28A2">
        <w:rPr>
          <w:color w:val="4472C4" w:themeColor="accent1"/>
          <w:rPrChange w:id="161" w:author="Mitra Bokaei Hosseini" w:date="2024-05-14T17:22:00Z">
            <w:rPr/>
          </w:rPrChange>
        </w:rPr>
        <w:t xml:space="preserve"> toot rather than beneath the toot?</w:t>
      </w:r>
      <w:del w:id="162" w:author="Mitra Bokaei Hosseini" w:date="2024-05-14T17:23:00Z">
        <w:r w:rsidR="00F53B59" w:rsidRPr="00EF28A2" w:rsidDel="00EF28A2">
          <w:rPr>
            <w:color w:val="4472C4" w:themeColor="accent1"/>
            <w:rPrChange w:id="163" w:author="Mitra Bokaei Hosseini" w:date="2024-05-14T17:22:00Z">
              <w:rPr/>
            </w:rPrChange>
          </w:rPr>
          <w:delText>]</w:delText>
        </w:r>
      </w:del>
      <w:ins w:id="164" w:author="Mitra Bokaei Hosseini" w:date="2024-05-14T17:21:00Z">
        <w:r w:rsidR="00E13E59" w:rsidRPr="00EF28A2">
          <w:rPr>
            <w:color w:val="4472C4" w:themeColor="accent1"/>
            <w:rPrChange w:id="165" w:author="Mitra Bokaei Hosseini" w:date="2024-05-14T17:22:00Z">
              <w:rPr/>
            </w:rPrChange>
          </w:rPr>
          <w:t xml:space="preserve"> </w:t>
        </w:r>
        <w:r w:rsidR="00FD5CCB" w:rsidRPr="00EF28A2">
          <w:rPr>
            <w:color w:val="4472C4" w:themeColor="accent1"/>
            <w:rPrChange w:id="166" w:author="Mitra Bokaei Hosseini" w:date="2024-05-14T17:22:00Z">
              <w:rPr/>
            </w:rPrChange>
          </w:rPr>
          <w:t xml:space="preserve">The pragmatic ambiguity will affect the design and implementation of the feature request. </w:t>
        </w:r>
      </w:ins>
    </w:p>
    <w:p w14:paraId="3BF30FF4" w14:textId="77777777" w:rsidR="00CD3202" w:rsidRPr="00EF28A2" w:rsidRDefault="00CD3202" w:rsidP="00884DD0">
      <w:pPr>
        <w:rPr>
          <w:color w:val="4472C4" w:themeColor="accent1"/>
          <w:rPrChange w:id="167" w:author="Mitra Bokaei Hosseini" w:date="2024-05-14T17:22:00Z">
            <w:rPr/>
          </w:rPrChange>
        </w:rPr>
      </w:pPr>
      <w:r w:rsidRPr="00EF28A2">
        <w:rPr>
          <w:color w:val="4472C4" w:themeColor="accent1"/>
          <w:rPrChange w:id="168" w:author="Mitra Bokaei Hosseini" w:date="2024-05-14T17:22:00Z">
            <w:rPr/>
          </w:rPrChange>
        </w:rPr>
        <w:t xml:space="preserve">Vagueness: </w:t>
      </w:r>
    </w:p>
    <w:p w14:paraId="5B39A2DC" w14:textId="67D4F053" w:rsidR="00884DD0" w:rsidRPr="00EF28A2" w:rsidRDefault="00EF28A2" w:rsidP="00EF28A2">
      <w:pPr>
        <w:pStyle w:val="ListParagraph"/>
        <w:numPr>
          <w:ilvl w:val="1"/>
          <w:numId w:val="4"/>
        </w:numPr>
        <w:rPr>
          <w:color w:val="4472C4" w:themeColor="accent1"/>
          <w:rPrChange w:id="169" w:author="Mitra Bokaei Hosseini" w:date="2024-05-14T17:23:00Z">
            <w:rPr/>
          </w:rPrChange>
        </w:rPr>
      </w:pPr>
      <w:ins w:id="170" w:author="Mitra Bokaei Hosseini" w:date="2024-05-14T17:23:00Z">
        <w:r>
          <w:rPr>
            <w:color w:val="4472C4" w:themeColor="accent1"/>
          </w:rPr>
          <w:t>“</w:t>
        </w:r>
      </w:ins>
      <w:r w:rsidR="00CD3202" w:rsidRPr="00EF28A2">
        <w:rPr>
          <w:color w:val="4472C4" w:themeColor="accent1"/>
          <w:rPrChange w:id="171" w:author="Mitra Bokaei Hosseini" w:date="2024-05-14T17:22:00Z">
            <w:rPr/>
          </w:rPrChange>
        </w:rPr>
        <w:t xml:space="preserve">a toot becomes </w:t>
      </w:r>
      <w:r w:rsidR="00CD3202" w:rsidRPr="00EF28A2">
        <w:rPr>
          <w:color w:val="4472C4" w:themeColor="accent1"/>
          <w:highlight w:val="yellow"/>
          <w:rPrChange w:id="172" w:author="Mitra Bokaei Hosseini" w:date="2024-05-14T17:22:00Z">
            <w:rPr>
              <w:highlight w:val="yellow"/>
            </w:rPr>
          </w:rPrChange>
        </w:rPr>
        <w:t>popular</w:t>
      </w:r>
      <w:r w:rsidR="00CD3202" w:rsidRPr="00EF28A2">
        <w:rPr>
          <w:color w:val="4472C4" w:themeColor="accent1"/>
          <w:rPrChange w:id="173" w:author="Mitra Bokaei Hosseini" w:date="2024-05-14T17:22:00Z">
            <w:rPr/>
          </w:rPrChange>
        </w:rPr>
        <w:t xml:space="preserve"> and gets quite </w:t>
      </w:r>
      <w:r w:rsidR="00CD3202" w:rsidRPr="00EF28A2">
        <w:rPr>
          <w:color w:val="4472C4" w:themeColor="accent1"/>
          <w:highlight w:val="yellow"/>
          <w:rPrChange w:id="174" w:author="Mitra Bokaei Hosseini" w:date="2024-05-14T17:22:00Z">
            <w:rPr>
              <w:highlight w:val="yellow"/>
            </w:rPr>
          </w:rPrChange>
        </w:rPr>
        <w:t>a few</w:t>
      </w:r>
      <w:r w:rsidR="00CD3202" w:rsidRPr="00EF28A2">
        <w:rPr>
          <w:color w:val="4472C4" w:themeColor="accent1"/>
          <w:rPrChange w:id="175" w:author="Mitra Bokaei Hosseini" w:date="2024-05-14T17:22:00Z">
            <w:rPr/>
          </w:rPrChange>
        </w:rPr>
        <w:t xml:space="preserve"> </w:t>
      </w:r>
      <w:proofErr w:type="spellStart"/>
      <w:r w:rsidR="00CD3202" w:rsidRPr="00EF28A2">
        <w:rPr>
          <w:color w:val="4472C4" w:themeColor="accent1"/>
          <w:rPrChange w:id="176" w:author="Mitra Bokaei Hosseini" w:date="2024-05-14T17:22:00Z">
            <w:rPr/>
          </w:rPrChange>
        </w:rPr>
        <w:t>favourites</w:t>
      </w:r>
      <w:proofErr w:type="spellEnd"/>
      <w:r w:rsidR="00CD3202" w:rsidRPr="00EF28A2">
        <w:rPr>
          <w:color w:val="4472C4" w:themeColor="accent1"/>
          <w:rPrChange w:id="177" w:author="Mitra Bokaei Hosseini" w:date="2024-05-14T17:22:00Z">
            <w:rPr/>
          </w:rPrChange>
        </w:rPr>
        <w:t xml:space="preserve"> and boosts</w:t>
      </w:r>
      <w:ins w:id="178" w:author="Mitra Bokaei Hosseini" w:date="2024-05-14T17:23:00Z">
        <w:r>
          <w:rPr>
            <w:color w:val="4472C4" w:themeColor="accent1"/>
          </w:rPr>
          <w:t>”</w:t>
        </w:r>
      </w:ins>
      <w:del w:id="179" w:author="Mitra Bokaei Hosseini" w:date="2024-05-14T17:23:00Z">
        <w:r w:rsidR="00BF2267" w:rsidRPr="00EF28A2" w:rsidDel="00EF28A2">
          <w:rPr>
            <w:color w:val="4472C4" w:themeColor="accent1"/>
            <w:rPrChange w:id="180" w:author="Mitra Bokaei Hosseini" w:date="2024-05-14T17:22:00Z">
              <w:rPr/>
            </w:rPrChange>
          </w:rPr>
          <w:delText xml:space="preserve"> </w:delText>
        </w:r>
      </w:del>
      <w:ins w:id="181" w:author="Mitra Bokaei Hosseini" w:date="2024-05-14T17:23:00Z">
        <w:r>
          <w:rPr>
            <w:color w:val="4472C4" w:themeColor="accent1"/>
          </w:rPr>
          <w:t xml:space="preserve"> </w:t>
        </w:r>
      </w:ins>
      <w:del w:id="182" w:author="Mitra Bokaei Hosseini" w:date="2024-05-14T17:23:00Z">
        <w:r w:rsidR="00BF2267" w:rsidRPr="00EF28A2" w:rsidDel="00EF28A2">
          <w:rPr>
            <w:color w:val="4472C4" w:themeColor="accent1"/>
            <w:rPrChange w:id="183" w:author="Mitra Bokaei Hosseini" w:date="2024-05-14T17:22:00Z">
              <w:rPr/>
            </w:rPrChange>
          </w:rPr>
          <w:delText>[</w:delText>
        </w:r>
      </w:del>
      <w:r w:rsidR="00BF2267" w:rsidRPr="00EF28A2">
        <w:rPr>
          <w:color w:val="4472C4" w:themeColor="accent1"/>
          <w:rPrChange w:id="184" w:author="Mitra Bokaei Hosseini" w:date="2024-05-14T17:22:00Z">
            <w:rPr/>
          </w:rPrChange>
        </w:rPr>
        <w:t>how would we evaluate a few and popular?</w:t>
      </w:r>
      <w:del w:id="185" w:author="Mitra Bokaei Hosseini" w:date="2024-05-14T17:23:00Z">
        <w:r w:rsidR="00BF2267" w:rsidRPr="00EF28A2" w:rsidDel="00EF28A2">
          <w:rPr>
            <w:color w:val="4472C4" w:themeColor="accent1"/>
            <w:rPrChange w:id="186" w:author="Mitra Bokaei Hosseini" w:date="2024-05-14T17:22:00Z">
              <w:rPr/>
            </w:rPrChange>
          </w:rPr>
          <w:delText>]</w:delText>
        </w:r>
      </w:del>
      <w:ins w:id="187" w:author="Mitra Bokaei Hosseini" w:date="2024-05-14T17:22:00Z">
        <w:r w:rsidRPr="00EF28A2">
          <w:rPr>
            <w:color w:val="4472C4" w:themeColor="accent1"/>
            <w:rPrChange w:id="188" w:author="Mitra Bokaei Hosseini" w:date="2024-05-14T17:22:00Z">
              <w:rPr/>
            </w:rPrChange>
          </w:rPr>
          <w:t xml:space="preserve"> </w:t>
        </w:r>
        <w:r w:rsidRPr="00EF28A2">
          <w:rPr>
            <w:color w:val="4472C4" w:themeColor="accent1"/>
            <w:rPrChange w:id="189" w:author="Mitra Bokaei Hosseini" w:date="2024-05-14T17:22:00Z">
              <w:rPr/>
            </w:rPrChange>
          </w:rPr>
          <w:t xml:space="preserve">The pragmatic ambiguity will affect the design and implementation of the feature request. </w:t>
        </w:r>
      </w:ins>
    </w:p>
    <w:p w14:paraId="660B1C9B" w14:textId="6797D005" w:rsidR="000B7D38" w:rsidRPr="00EF28A2" w:rsidRDefault="000B7D38" w:rsidP="000B7D38">
      <w:pPr>
        <w:rPr>
          <w:color w:val="4472C4" w:themeColor="accent1"/>
          <w:rPrChange w:id="190" w:author="Mitra Bokaei Hosseini" w:date="2024-05-14T17:22:00Z">
            <w:rPr/>
          </w:rPrChange>
        </w:rPr>
      </w:pPr>
      <w:r w:rsidRPr="00EF28A2">
        <w:rPr>
          <w:color w:val="4472C4" w:themeColor="accent1"/>
          <w:rPrChange w:id="191" w:author="Mitra Bokaei Hosseini" w:date="2024-05-14T17:22:00Z">
            <w:rPr/>
          </w:rPrChange>
        </w:rPr>
        <w:t>Semantic</w:t>
      </w:r>
      <w:ins w:id="192" w:author="Mitra Bokaei Hosseini" w:date="2024-05-14T17:23:00Z">
        <w:r w:rsidR="001C1A65">
          <w:rPr>
            <w:color w:val="4472C4" w:themeColor="accent1"/>
          </w:rPr>
          <w:t xml:space="preserve"> Ambiguity</w:t>
        </w:r>
      </w:ins>
      <w:r w:rsidRPr="00EF28A2">
        <w:rPr>
          <w:color w:val="4472C4" w:themeColor="accent1"/>
          <w:rPrChange w:id="193" w:author="Mitra Bokaei Hosseini" w:date="2024-05-14T17:22:00Z">
            <w:rPr/>
          </w:rPrChange>
        </w:rPr>
        <w:t xml:space="preserve">: </w:t>
      </w:r>
    </w:p>
    <w:p w14:paraId="492B803B" w14:textId="53047667" w:rsidR="000B7D38" w:rsidRPr="00EF28A2" w:rsidRDefault="000B7D38" w:rsidP="000B7D38">
      <w:pPr>
        <w:pStyle w:val="ListParagraph"/>
        <w:numPr>
          <w:ilvl w:val="1"/>
          <w:numId w:val="4"/>
        </w:numPr>
        <w:rPr>
          <w:color w:val="4472C4" w:themeColor="accent1"/>
          <w:rPrChange w:id="194" w:author="Mitra Bokaei Hosseini" w:date="2024-05-14T17:22:00Z">
            <w:rPr/>
          </w:rPrChange>
        </w:rPr>
      </w:pPr>
      <w:r w:rsidRPr="00EF28A2">
        <w:rPr>
          <w:color w:val="4472C4" w:themeColor="accent1"/>
          <w:rPrChange w:id="195" w:author="Mitra Bokaei Hosseini" w:date="2024-05-14T17:22:00Z">
            <w:rPr/>
          </w:rPrChange>
        </w:rPr>
        <w:t xml:space="preserve">gets quite a few </w:t>
      </w:r>
      <w:proofErr w:type="spellStart"/>
      <w:r w:rsidRPr="00EF28A2">
        <w:rPr>
          <w:color w:val="4472C4" w:themeColor="accent1"/>
          <w:rPrChange w:id="196" w:author="Mitra Bokaei Hosseini" w:date="2024-05-14T17:22:00Z">
            <w:rPr/>
          </w:rPrChange>
        </w:rPr>
        <w:t>favourites</w:t>
      </w:r>
      <w:proofErr w:type="spellEnd"/>
      <w:r w:rsidRPr="00EF28A2">
        <w:rPr>
          <w:color w:val="4472C4" w:themeColor="accent1"/>
          <w:rPrChange w:id="197" w:author="Mitra Bokaei Hosseini" w:date="2024-05-14T17:22:00Z">
            <w:rPr/>
          </w:rPrChange>
        </w:rPr>
        <w:t xml:space="preserve"> </w:t>
      </w:r>
      <w:r w:rsidRPr="00EF28A2">
        <w:rPr>
          <w:color w:val="4472C4" w:themeColor="accent1"/>
          <w:highlight w:val="yellow"/>
          <w:rPrChange w:id="198" w:author="Mitra Bokaei Hosseini" w:date="2024-05-14T17:22:00Z">
            <w:rPr>
              <w:highlight w:val="yellow"/>
            </w:rPr>
          </w:rPrChange>
        </w:rPr>
        <w:t>and</w:t>
      </w:r>
      <w:r w:rsidRPr="00EF28A2">
        <w:rPr>
          <w:color w:val="4472C4" w:themeColor="accent1"/>
          <w:rPrChange w:id="199" w:author="Mitra Bokaei Hosseini" w:date="2024-05-14T17:22:00Z">
            <w:rPr/>
          </w:rPrChange>
        </w:rPr>
        <w:t xml:space="preserve"> boosts</w:t>
      </w:r>
    </w:p>
    <w:p w14:paraId="777AC565" w14:textId="7692CA26" w:rsidR="006C4023" w:rsidRPr="00EF28A2" w:rsidRDefault="006C4023" w:rsidP="000B7D38">
      <w:pPr>
        <w:pStyle w:val="ListParagraph"/>
        <w:numPr>
          <w:ilvl w:val="1"/>
          <w:numId w:val="4"/>
        </w:numPr>
        <w:rPr>
          <w:color w:val="4472C4" w:themeColor="accent1"/>
          <w:rPrChange w:id="200" w:author="Mitra Bokaei Hosseini" w:date="2024-05-14T17:22:00Z">
            <w:rPr/>
          </w:rPrChange>
        </w:rPr>
      </w:pPr>
      <w:r w:rsidRPr="00EF28A2">
        <w:rPr>
          <w:color w:val="4472C4" w:themeColor="accent1"/>
          <w:rPrChange w:id="201" w:author="Mitra Bokaei Hosseini" w:date="2024-05-14T17:22:00Z">
            <w:rPr/>
          </w:rPrChange>
        </w:rPr>
        <w:t>Referential: it quickly becomes a mess [What is it referring to?]</w:t>
      </w:r>
    </w:p>
    <w:p w14:paraId="73396C2A" w14:textId="043AC721" w:rsidR="00A01EEC" w:rsidDel="0099773A" w:rsidRDefault="00A01EEC" w:rsidP="000B7D38">
      <w:pPr>
        <w:pStyle w:val="ListParagraph"/>
        <w:numPr>
          <w:ilvl w:val="1"/>
          <w:numId w:val="4"/>
        </w:numPr>
        <w:rPr>
          <w:del w:id="202" w:author="Mitra Bokaei Hosseini" w:date="2024-05-14T17:23:00Z"/>
          <w:color w:val="4472C4" w:themeColor="accent1"/>
        </w:rPr>
      </w:pPr>
      <w:proofErr w:type="spellStart"/>
      <w:r w:rsidRPr="00EF28A2">
        <w:rPr>
          <w:color w:val="4472C4" w:themeColor="accent1"/>
          <w:rPrChange w:id="203" w:author="Mitra Bokaei Hosseini" w:date="2024-05-14T17:22:00Z">
            <w:rPr/>
          </w:rPrChange>
        </w:rPr>
        <w:t>Elipsis</w:t>
      </w:r>
      <w:proofErr w:type="spellEnd"/>
      <w:r w:rsidRPr="00EF28A2">
        <w:rPr>
          <w:color w:val="4472C4" w:themeColor="accent1"/>
          <w:rPrChange w:id="204" w:author="Mitra Bokaei Hosseini" w:date="2024-05-14T17:22:00Z">
            <w:rPr/>
          </w:rPrChange>
        </w:rPr>
        <w:t xml:space="preserve">: my proposal is to </w:t>
      </w:r>
      <w:ins w:id="205" w:author="Mitra Bokaei Hosseini" w:date="2024-05-15T14:16:00Z">
        <w:r w:rsidR="00CD196A">
          <w:rPr>
            <w:color w:val="4472C4" w:themeColor="accent1"/>
          </w:rPr>
          <w:t>“</w:t>
        </w:r>
      </w:ins>
      <w:r w:rsidRPr="00CD196A">
        <w:rPr>
          <w:color w:val="4472C4" w:themeColor="accent1"/>
          <w:rPrChange w:id="206" w:author="Mitra Bokaei Hosseini" w:date="2024-05-15T14:16:00Z">
            <w:rPr>
              <w:highlight w:val="yellow"/>
            </w:rPr>
          </w:rPrChange>
        </w:rPr>
        <w:t xml:space="preserve">group </w:t>
      </w:r>
      <w:proofErr w:type="spellStart"/>
      <w:r w:rsidRPr="00CD196A">
        <w:rPr>
          <w:color w:val="4472C4" w:themeColor="accent1"/>
          <w:rPrChange w:id="207" w:author="Mitra Bokaei Hosseini" w:date="2024-05-15T14:16:00Z">
            <w:rPr>
              <w:highlight w:val="yellow"/>
            </w:rPr>
          </w:rPrChange>
        </w:rPr>
        <w:t>favourite</w:t>
      </w:r>
      <w:proofErr w:type="spellEnd"/>
      <w:r w:rsidRPr="00EF28A2">
        <w:rPr>
          <w:color w:val="4472C4" w:themeColor="accent1"/>
          <w:rPrChange w:id="208" w:author="Mitra Bokaei Hosseini" w:date="2024-05-14T17:22:00Z">
            <w:rPr/>
          </w:rPrChange>
        </w:rPr>
        <w:t xml:space="preserve"> and boost notifications</w:t>
      </w:r>
      <w:ins w:id="209" w:author="Mitra Bokaei Hosseini" w:date="2024-05-15T14:16:00Z">
        <w:r w:rsidR="00CD196A">
          <w:rPr>
            <w:color w:val="4472C4" w:themeColor="accent1"/>
          </w:rPr>
          <w:t>”</w:t>
        </w:r>
      </w:ins>
      <w:r w:rsidRPr="00EF28A2">
        <w:rPr>
          <w:color w:val="4472C4" w:themeColor="accent1"/>
          <w:rPrChange w:id="210" w:author="Mitra Bokaei Hosseini" w:date="2024-05-14T17:22:00Z">
            <w:rPr/>
          </w:rPrChange>
        </w:rPr>
        <w:t xml:space="preserve"> [favorite what?]</w:t>
      </w:r>
    </w:p>
    <w:p w14:paraId="0E146A80" w14:textId="77777777" w:rsidR="0099773A" w:rsidRDefault="0099773A" w:rsidP="001C1A65">
      <w:pPr>
        <w:pStyle w:val="ListParagraph"/>
        <w:numPr>
          <w:ilvl w:val="1"/>
          <w:numId w:val="4"/>
        </w:numPr>
        <w:rPr>
          <w:ins w:id="211" w:author="Mitra Bokaei Hosseini" w:date="2024-05-15T14:15:00Z"/>
          <w:color w:val="4472C4" w:themeColor="accent1"/>
        </w:rPr>
      </w:pPr>
    </w:p>
    <w:p w14:paraId="1EE3C87E" w14:textId="0973D691" w:rsidR="001C1A65" w:rsidRPr="00EF28A2" w:rsidRDefault="0099773A" w:rsidP="000B7D38">
      <w:pPr>
        <w:pStyle w:val="ListParagraph"/>
        <w:numPr>
          <w:ilvl w:val="1"/>
          <w:numId w:val="4"/>
        </w:numPr>
        <w:rPr>
          <w:ins w:id="212" w:author="Mitra Bokaei Hosseini" w:date="2024-05-14T17:23:00Z"/>
          <w:color w:val="4472C4" w:themeColor="accent1"/>
          <w:rPrChange w:id="213" w:author="Mitra Bokaei Hosseini" w:date="2024-05-14T17:22:00Z">
            <w:rPr>
              <w:ins w:id="214" w:author="Mitra Bokaei Hosseini" w:date="2024-05-14T17:23:00Z"/>
            </w:rPr>
          </w:rPrChange>
        </w:rPr>
      </w:pPr>
      <w:ins w:id="215" w:author="Mitra Bokaei Hosseini" w:date="2024-05-15T14:15:00Z">
        <w:r>
          <w:rPr>
            <w:color w:val="4472C4" w:themeColor="accent1"/>
          </w:rPr>
          <w:t>The semantic ambiguity in this example is important for</w:t>
        </w:r>
        <w:r w:rsidR="00CD196A">
          <w:rPr>
            <w:color w:val="4472C4" w:themeColor="accent1"/>
          </w:rPr>
          <w:t xml:space="preserve"> us to clarify since it affects the design and development. </w:t>
        </w:r>
      </w:ins>
      <w:ins w:id="216" w:author="Mitra Bokaei Hosseini" w:date="2024-05-15T14:16:00Z">
        <w:r w:rsidR="00CD196A">
          <w:rPr>
            <w:color w:val="4472C4" w:themeColor="accent1"/>
          </w:rPr>
          <w:t>It is also related to incompleteness</w:t>
        </w:r>
        <w:r w:rsidR="00F37156">
          <w:rPr>
            <w:color w:val="4472C4" w:themeColor="accent1"/>
          </w:rPr>
          <w:t xml:space="preserve">. </w:t>
        </w:r>
      </w:ins>
    </w:p>
    <w:p w14:paraId="198E93CF" w14:textId="2731A143" w:rsidR="006C4023" w:rsidRPr="001C1A65" w:rsidDel="0099773A" w:rsidRDefault="006C4023" w:rsidP="001C1A65">
      <w:pPr>
        <w:pStyle w:val="ListParagraph"/>
        <w:numPr>
          <w:ilvl w:val="1"/>
          <w:numId w:val="4"/>
        </w:numPr>
        <w:rPr>
          <w:del w:id="217" w:author="Mitra Bokaei Hosseini" w:date="2024-05-15T14:15:00Z"/>
          <w:color w:val="4472C4" w:themeColor="accent1"/>
          <w:rPrChange w:id="218" w:author="Mitra Bokaei Hosseini" w:date="2024-05-14T17:23:00Z">
            <w:rPr>
              <w:del w:id="219" w:author="Mitra Bokaei Hosseini" w:date="2024-05-15T14:15:00Z"/>
            </w:rPr>
          </w:rPrChange>
        </w:rPr>
        <w:pPrChange w:id="220" w:author="Mitra Bokaei Hosseini" w:date="2024-05-14T17:23:00Z">
          <w:pPr>
            <w:pStyle w:val="ListParagraph"/>
          </w:pPr>
        </w:pPrChange>
      </w:pPr>
    </w:p>
    <w:p w14:paraId="56D6B9A9" w14:textId="68A4F9F1" w:rsidR="00884DD0" w:rsidRPr="00EF28A2" w:rsidDel="004C6E47" w:rsidRDefault="00884DD0" w:rsidP="00884DD0">
      <w:pPr>
        <w:rPr>
          <w:del w:id="221" w:author="Mitra Bokaei Hosseini" w:date="2024-05-14T17:00:00Z"/>
          <w:color w:val="4472C4" w:themeColor="accent1"/>
          <w:rPrChange w:id="222" w:author="Mitra Bokaei Hosseini" w:date="2024-05-14T17:22:00Z">
            <w:rPr>
              <w:del w:id="223" w:author="Mitra Bokaei Hosseini" w:date="2024-05-14T17:00:00Z"/>
            </w:rPr>
          </w:rPrChange>
        </w:rPr>
      </w:pPr>
    </w:p>
    <w:p w14:paraId="1C158651" w14:textId="77777777" w:rsidR="00884DD0" w:rsidRPr="00EF28A2" w:rsidDel="004C6E47" w:rsidRDefault="00884DD0" w:rsidP="00884DD0">
      <w:pPr>
        <w:rPr>
          <w:del w:id="224" w:author="Mitra Bokaei Hosseini" w:date="2024-05-14T17:00:00Z"/>
          <w:color w:val="4472C4" w:themeColor="accent1"/>
          <w:rPrChange w:id="225" w:author="Mitra Bokaei Hosseini" w:date="2024-05-14T17:22:00Z">
            <w:rPr>
              <w:del w:id="226" w:author="Mitra Bokaei Hosseini" w:date="2024-05-14T17:00:00Z"/>
            </w:rPr>
          </w:rPrChange>
        </w:rPr>
      </w:pPr>
    </w:p>
    <w:p w14:paraId="1BD4BE9C" w14:textId="77777777" w:rsidR="00134E5E" w:rsidRPr="00EF28A2" w:rsidDel="004C6E47" w:rsidRDefault="00134E5E" w:rsidP="00884DD0">
      <w:pPr>
        <w:rPr>
          <w:del w:id="227" w:author="Mitra Bokaei Hosseini" w:date="2024-05-14T17:00:00Z"/>
          <w:color w:val="4472C4" w:themeColor="accent1"/>
          <w:rPrChange w:id="228" w:author="Mitra Bokaei Hosseini" w:date="2024-05-14T17:22:00Z">
            <w:rPr>
              <w:del w:id="229" w:author="Mitra Bokaei Hosseini" w:date="2024-05-14T17:00:00Z"/>
            </w:rPr>
          </w:rPrChange>
        </w:rPr>
      </w:pPr>
    </w:p>
    <w:p w14:paraId="7F804972" w14:textId="77777777" w:rsidR="00134E5E" w:rsidRPr="00EF28A2" w:rsidDel="004C6E47" w:rsidRDefault="00134E5E" w:rsidP="00884DD0">
      <w:pPr>
        <w:rPr>
          <w:del w:id="230" w:author="Mitra Bokaei Hosseini" w:date="2024-05-14T17:00:00Z"/>
          <w:color w:val="4472C4" w:themeColor="accent1"/>
          <w:rPrChange w:id="231" w:author="Mitra Bokaei Hosseini" w:date="2024-05-14T17:22:00Z">
            <w:rPr>
              <w:del w:id="232" w:author="Mitra Bokaei Hosseini" w:date="2024-05-14T17:00:00Z"/>
            </w:rPr>
          </w:rPrChange>
        </w:rPr>
      </w:pPr>
    </w:p>
    <w:p w14:paraId="34CB9133" w14:textId="77777777" w:rsidR="00134E5E" w:rsidRPr="00EF28A2" w:rsidDel="004C6E47" w:rsidRDefault="00134E5E" w:rsidP="00884DD0">
      <w:pPr>
        <w:rPr>
          <w:del w:id="233" w:author="Mitra Bokaei Hosseini" w:date="2024-05-14T17:00:00Z"/>
          <w:color w:val="4472C4" w:themeColor="accent1"/>
          <w:rPrChange w:id="234" w:author="Mitra Bokaei Hosseini" w:date="2024-05-14T17:22:00Z">
            <w:rPr>
              <w:del w:id="235" w:author="Mitra Bokaei Hosseini" w:date="2024-05-14T17:00:00Z"/>
            </w:rPr>
          </w:rPrChange>
        </w:rPr>
      </w:pPr>
    </w:p>
    <w:p w14:paraId="69B2405A" w14:textId="77777777" w:rsidR="00134E5E" w:rsidRPr="00EF28A2" w:rsidDel="004C6E47" w:rsidRDefault="00134E5E" w:rsidP="00884DD0">
      <w:pPr>
        <w:rPr>
          <w:del w:id="236" w:author="Mitra Bokaei Hosseini" w:date="2024-05-14T17:00:00Z"/>
          <w:color w:val="4472C4" w:themeColor="accent1"/>
          <w:rPrChange w:id="237" w:author="Mitra Bokaei Hosseini" w:date="2024-05-14T17:22:00Z">
            <w:rPr>
              <w:del w:id="238" w:author="Mitra Bokaei Hosseini" w:date="2024-05-14T17:00:00Z"/>
            </w:rPr>
          </w:rPrChange>
        </w:rPr>
      </w:pPr>
    </w:p>
    <w:p w14:paraId="36373A0A" w14:textId="6946A640" w:rsidR="00134E5E" w:rsidRPr="00EF28A2" w:rsidDel="004C6E47" w:rsidRDefault="00134E5E" w:rsidP="00884DD0">
      <w:pPr>
        <w:rPr>
          <w:del w:id="239" w:author="Mitra Bokaei Hosseini" w:date="2024-05-14T17:00:00Z"/>
          <w:color w:val="4472C4" w:themeColor="accent1"/>
          <w:rPrChange w:id="240" w:author="Mitra Bokaei Hosseini" w:date="2024-05-14T17:22:00Z">
            <w:rPr>
              <w:del w:id="241" w:author="Mitra Bokaei Hosseini" w:date="2024-05-14T17:00:00Z"/>
            </w:rPr>
          </w:rPrChange>
        </w:rPr>
      </w:pPr>
    </w:p>
    <w:p w14:paraId="2CC85D7E" w14:textId="5664D50A" w:rsidR="00134E5E" w:rsidRPr="00EF28A2" w:rsidDel="004C6E47" w:rsidRDefault="00134E5E" w:rsidP="00884DD0">
      <w:pPr>
        <w:rPr>
          <w:del w:id="242" w:author="Mitra Bokaei Hosseini" w:date="2024-05-14T17:00:00Z"/>
          <w:color w:val="4472C4" w:themeColor="accent1"/>
          <w:rPrChange w:id="243" w:author="Mitra Bokaei Hosseini" w:date="2024-05-14T17:22:00Z">
            <w:rPr>
              <w:del w:id="244" w:author="Mitra Bokaei Hosseini" w:date="2024-05-14T17:00:00Z"/>
            </w:rPr>
          </w:rPrChange>
        </w:rPr>
      </w:pPr>
    </w:p>
    <w:p w14:paraId="24788BEF" w14:textId="754DB320" w:rsidR="00134E5E" w:rsidRPr="00EF28A2" w:rsidDel="004C6E47" w:rsidRDefault="00134E5E" w:rsidP="00884DD0">
      <w:pPr>
        <w:rPr>
          <w:del w:id="245" w:author="Mitra Bokaei Hosseini" w:date="2024-05-14T17:00:00Z"/>
          <w:color w:val="4472C4" w:themeColor="accent1"/>
          <w:rPrChange w:id="246" w:author="Mitra Bokaei Hosseini" w:date="2024-05-14T17:22:00Z">
            <w:rPr>
              <w:del w:id="247" w:author="Mitra Bokaei Hosseini" w:date="2024-05-14T17:00:00Z"/>
            </w:rPr>
          </w:rPrChange>
        </w:rPr>
      </w:pPr>
    </w:p>
    <w:p w14:paraId="078E5BE3" w14:textId="40DDD24E" w:rsidR="00134E5E" w:rsidRPr="00EF28A2" w:rsidDel="004C6E47" w:rsidRDefault="00134E5E" w:rsidP="00884DD0">
      <w:pPr>
        <w:rPr>
          <w:del w:id="248" w:author="Mitra Bokaei Hosseini" w:date="2024-05-14T17:00:00Z"/>
          <w:color w:val="4472C4" w:themeColor="accent1"/>
          <w:rPrChange w:id="249" w:author="Mitra Bokaei Hosseini" w:date="2024-05-14T17:22:00Z">
            <w:rPr>
              <w:del w:id="250" w:author="Mitra Bokaei Hosseini" w:date="2024-05-14T17:00:00Z"/>
            </w:rPr>
          </w:rPrChange>
        </w:rPr>
      </w:pPr>
    </w:p>
    <w:p w14:paraId="6032D96E" w14:textId="18D9C198" w:rsidR="00884DD0" w:rsidRPr="00EF28A2" w:rsidDel="004C6E47" w:rsidRDefault="00884DD0" w:rsidP="00884DD0">
      <w:pPr>
        <w:rPr>
          <w:del w:id="251" w:author="Mitra Bokaei Hosseini" w:date="2024-05-14T17:00:00Z"/>
          <w:color w:val="4472C4" w:themeColor="accent1"/>
          <w:rPrChange w:id="252" w:author="Mitra Bokaei Hosseini" w:date="2024-05-14T17:22:00Z">
            <w:rPr>
              <w:del w:id="253" w:author="Mitra Bokaei Hosseini" w:date="2024-05-14T17:00:00Z"/>
            </w:rPr>
          </w:rPrChange>
        </w:rPr>
      </w:pPr>
    </w:p>
    <w:p w14:paraId="0C075732" w14:textId="74E4B417" w:rsidR="00884DD0" w:rsidRPr="00EF28A2" w:rsidDel="004C6E47" w:rsidRDefault="00884DD0" w:rsidP="00884DD0">
      <w:pPr>
        <w:rPr>
          <w:del w:id="254" w:author="Mitra Bokaei Hosseini" w:date="2024-05-14T17:00:00Z"/>
          <w:color w:val="4472C4" w:themeColor="accent1"/>
          <w:rPrChange w:id="255" w:author="Mitra Bokaei Hosseini" w:date="2024-05-14T17:22:00Z">
            <w:rPr>
              <w:del w:id="256" w:author="Mitra Bokaei Hosseini" w:date="2024-05-14T17:00:00Z"/>
            </w:rPr>
          </w:rPrChange>
        </w:rPr>
      </w:pPr>
    </w:p>
    <w:p w14:paraId="370FFDA1" w14:textId="04DDC853" w:rsidR="00884DD0" w:rsidRPr="00EF28A2" w:rsidDel="004C6E47" w:rsidRDefault="00884DD0" w:rsidP="00884DD0">
      <w:pPr>
        <w:rPr>
          <w:del w:id="257" w:author="Mitra Bokaei Hosseini" w:date="2024-05-14T17:00:00Z"/>
          <w:color w:val="4472C4" w:themeColor="accent1"/>
          <w:rPrChange w:id="258" w:author="Mitra Bokaei Hosseini" w:date="2024-05-14T17:22:00Z">
            <w:rPr>
              <w:del w:id="259" w:author="Mitra Bokaei Hosseini" w:date="2024-05-14T17:00:00Z"/>
            </w:rPr>
          </w:rPrChange>
        </w:rPr>
      </w:pPr>
    </w:p>
    <w:p w14:paraId="2C8A4593" w14:textId="4B5AD644" w:rsidR="00884DD0" w:rsidRPr="00EF28A2" w:rsidDel="004C6E47" w:rsidRDefault="00884DD0" w:rsidP="00884DD0">
      <w:pPr>
        <w:rPr>
          <w:del w:id="260" w:author="Mitra Bokaei Hosseini" w:date="2024-05-14T17:00:00Z"/>
          <w:color w:val="4472C4" w:themeColor="accent1"/>
          <w:rPrChange w:id="261" w:author="Mitra Bokaei Hosseini" w:date="2024-05-14T17:22:00Z">
            <w:rPr>
              <w:del w:id="262" w:author="Mitra Bokaei Hosseini" w:date="2024-05-14T17:00:00Z"/>
            </w:rPr>
          </w:rPrChange>
        </w:rPr>
      </w:pPr>
    </w:p>
    <w:p w14:paraId="66912A36" w14:textId="76DADECB" w:rsidR="00884DD0" w:rsidRPr="00EF28A2" w:rsidDel="004C6E47" w:rsidRDefault="00884DD0" w:rsidP="00884DD0">
      <w:pPr>
        <w:rPr>
          <w:del w:id="263" w:author="Mitra Bokaei Hosseini" w:date="2024-05-14T17:00:00Z"/>
          <w:color w:val="4472C4" w:themeColor="accent1"/>
          <w:rPrChange w:id="264" w:author="Mitra Bokaei Hosseini" w:date="2024-05-14T17:22:00Z">
            <w:rPr>
              <w:del w:id="265" w:author="Mitra Bokaei Hosseini" w:date="2024-05-14T17:00:00Z"/>
            </w:rPr>
          </w:rPrChange>
        </w:rPr>
      </w:pPr>
    </w:p>
    <w:p w14:paraId="4021FE11" w14:textId="77777777" w:rsidR="00884DD0" w:rsidRPr="00EF28A2" w:rsidRDefault="00884DD0" w:rsidP="00884DD0">
      <w:pPr>
        <w:rPr>
          <w:color w:val="4472C4" w:themeColor="accent1"/>
          <w:rPrChange w:id="266" w:author="Mitra Bokaei Hosseini" w:date="2024-05-14T17:22:00Z">
            <w:rPr/>
          </w:rPrChange>
        </w:rPr>
      </w:pPr>
    </w:p>
    <w:p w14:paraId="4673438A" w14:textId="66DB94B5" w:rsidR="00884DD0" w:rsidRDefault="00F45EE3" w:rsidP="00884DD0">
      <w:pPr>
        <w:pStyle w:val="ListParagraph"/>
        <w:numPr>
          <w:ilvl w:val="0"/>
          <w:numId w:val="4"/>
        </w:numPr>
        <w:rPr>
          <w:ins w:id="267" w:author="Mitra Bokaei Hosseini" w:date="2024-05-14T16:58:00Z"/>
        </w:rPr>
      </w:pPr>
      <w:r>
        <w:rPr>
          <w:b/>
          <w:bCs/>
        </w:rPr>
        <w:t>Request No: 72</w:t>
      </w:r>
      <w:r>
        <w:rPr>
          <w:b/>
          <w:bCs/>
        </w:rPr>
        <w:br/>
      </w:r>
      <w:r w:rsidR="00884DD0" w:rsidRPr="00884DD0">
        <w:rPr>
          <w:b/>
          <w:bCs/>
        </w:rPr>
        <w:t>Title</w:t>
      </w:r>
      <w:r w:rsidR="00884DD0">
        <w:t xml:space="preserve">: </w:t>
      </w:r>
      <w:r w:rsidR="00884DD0" w:rsidRPr="00884DD0">
        <w:t>Unable to access hashtags with talkback</w:t>
      </w:r>
      <w:r w:rsidR="00884DD0">
        <w:br/>
      </w:r>
      <w:r w:rsidR="00884DD0" w:rsidRPr="00884DD0">
        <w:rPr>
          <w:b/>
          <w:bCs/>
        </w:rPr>
        <w:t>Description</w:t>
      </w:r>
      <w:r w:rsidR="00884DD0" w:rsidRPr="00884DD0">
        <w:t>: When using talkback there is no way to access the hashtag links in a post</w:t>
      </w:r>
      <w:r w:rsidR="00884DD0">
        <w:t xml:space="preserve"> </w:t>
      </w:r>
      <w:r w:rsidR="00884DD0" w:rsidRPr="00884DD0">
        <w:t xml:space="preserve">Edit 1: </w:t>
      </w:r>
      <w:proofErr w:type="spellStart"/>
      <w:r w:rsidR="00884DD0" w:rsidRPr="00884DD0">
        <w:t>i</w:t>
      </w:r>
      <w:proofErr w:type="spellEnd"/>
      <w:r w:rsidR="00884DD0" w:rsidRPr="00884DD0">
        <w:t xml:space="preserve"> stand corrected. In a post with only one </w:t>
      </w:r>
      <w:proofErr w:type="gramStart"/>
      <w:r w:rsidR="00884DD0" w:rsidRPr="00884DD0">
        <w:t>hashtag</w:t>
      </w:r>
      <w:proofErr w:type="gramEnd"/>
      <w:r w:rsidR="00884DD0" w:rsidRPr="00884DD0">
        <w:t xml:space="preserve"> it appears possible to access it by </w:t>
      </w:r>
      <w:commentRangeStart w:id="268"/>
      <w:r w:rsidR="00884DD0" w:rsidRPr="00884DD0">
        <w:t>long pressing the post</w:t>
      </w:r>
      <w:commentRangeEnd w:id="268"/>
      <w:r w:rsidR="0000130B">
        <w:rPr>
          <w:rStyle w:val="CommentReference"/>
        </w:rPr>
        <w:commentReference w:id="268"/>
      </w:r>
      <w:r w:rsidR="00884DD0" w:rsidRPr="00884DD0">
        <w:t xml:space="preserve">, however this is unintuitive. In posts with more than one hashtag that trick </w:t>
      </w:r>
      <w:proofErr w:type="spellStart"/>
      <w:r w:rsidR="00884DD0" w:rsidRPr="00884DD0">
        <w:t>doesnt</w:t>
      </w:r>
      <w:proofErr w:type="spellEnd"/>
      <w:r w:rsidR="00884DD0" w:rsidRPr="00884DD0">
        <w:t xml:space="preserve"> work either</w:t>
      </w:r>
      <w:r w:rsidR="00884DD0">
        <w:t xml:space="preserve"> </w:t>
      </w:r>
      <w:r w:rsidR="00884DD0" w:rsidRPr="00884DD0">
        <w:t xml:space="preserve">Edit 2: </w:t>
      </w:r>
      <w:proofErr w:type="spellStart"/>
      <w:r w:rsidR="00884DD0" w:rsidRPr="00884DD0">
        <w:t>i</w:t>
      </w:r>
      <w:proofErr w:type="spellEnd"/>
      <w:r w:rsidR="00884DD0" w:rsidRPr="00884DD0">
        <w:t xml:space="preserve"> feel </w:t>
      </w:r>
      <w:proofErr w:type="spellStart"/>
      <w:r w:rsidR="00884DD0" w:rsidRPr="00884DD0">
        <w:t>tusky</w:t>
      </w:r>
      <w:proofErr w:type="spellEnd"/>
      <w:r w:rsidR="00884DD0" w:rsidRPr="00884DD0">
        <w:t xml:space="preserve"> has a good way of fixing this by adding links and hashtags to the talkback local context menu</w:t>
      </w:r>
    </w:p>
    <w:p w14:paraId="70102220" w14:textId="2AFBEB0E" w:rsidR="00CB57A7" w:rsidRPr="004C6E47" w:rsidRDefault="004C6E47" w:rsidP="00CB57A7">
      <w:pPr>
        <w:rPr>
          <w:color w:val="4472C4" w:themeColor="accent1"/>
          <w:rPrChange w:id="269" w:author="Mitra Bokaei Hosseini" w:date="2024-05-14T16:59:00Z">
            <w:rPr/>
          </w:rPrChange>
        </w:rPr>
        <w:pPrChange w:id="270" w:author="Mitra Bokaei Hosseini" w:date="2024-05-14T16:58:00Z">
          <w:pPr>
            <w:pStyle w:val="ListParagraph"/>
            <w:numPr>
              <w:numId w:val="4"/>
            </w:numPr>
            <w:ind w:left="360" w:hanging="360"/>
          </w:pPr>
        </w:pPrChange>
      </w:pPr>
      <w:ins w:id="271" w:author="Mitra Bokaei Hosseini" w:date="2024-05-14T16:58:00Z">
        <w:r w:rsidRPr="004C6E47">
          <w:rPr>
            <w:color w:val="4472C4" w:themeColor="accent1"/>
            <w:rPrChange w:id="272" w:author="Mitra Bokaei Hosseini" w:date="2024-05-14T16:59:00Z">
              <w:rPr/>
            </w:rPrChange>
          </w:rPr>
          <w:t>Note: To design and implement this feat</w:t>
        </w:r>
      </w:ins>
      <w:ins w:id="273" w:author="Mitra Bokaei Hosseini" w:date="2024-05-14T16:59:00Z">
        <w:r w:rsidRPr="004C6E47">
          <w:rPr>
            <w:color w:val="4472C4" w:themeColor="accent1"/>
            <w:rPrChange w:id="274" w:author="Mitra Bokaei Hosseini" w:date="2024-05-14T16:59:00Z">
              <w:rPr/>
            </w:rPrChange>
          </w:rPr>
          <w:t xml:space="preserve">ure, the requester should provide additional information. At this point, it is not clear how this feature should be implemented. Therefore, this request is </w:t>
        </w:r>
        <w:r w:rsidRPr="004C6E47">
          <w:rPr>
            <w:color w:val="4472C4" w:themeColor="accent1"/>
            <w:highlight w:val="yellow"/>
            <w:rPrChange w:id="275" w:author="Mitra Bokaei Hosseini" w:date="2024-05-14T16:59:00Z">
              <w:rPr/>
            </w:rPrChange>
          </w:rPr>
          <w:t>incomplete</w:t>
        </w:r>
        <w:r w:rsidRPr="004C6E47">
          <w:rPr>
            <w:color w:val="4472C4" w:themeColor="accent1"/>
            <w:rPrChange w:id="276" w:author="Mitra Bokaei Hosseini" w:date="2024-05-14T16:59:00Z">
              <w:rPr/>
            </w:rPrChange>
          </w:rPr>
          <w:t xml:space="preserve">. </w:t>
        </w:r>
      </w:ins>
    </w:p>
    <w:p w14:paraId="1488D74A" w14:textId="1F0C09B7" w:rsidR="00884DD0" w:rsidRDefault="00884DD0" w:rsidP="00884DD0"/>
    <w:p w14:paraId="2BDD737E" w14:textId="76583B6E" w:rsidR="00884DD0" w:rsidRDefault="00CB57A7" w:rsidP="00884DD0">
      <w:pPr>
        <w:rPr>
          <w:ins w:id="277" w:author="Mitra Bokaei Hosseini" w:date="2024-05-14T16:52:00Z"/>
          <w:color w:val="4472C4" w:themeColor="accent1"/>
        </w:rPr>
      </w:pPr>
      <w:ins w:id="278" w:author="Mitra Bokaei Hosseini" w:date="2024-05-14T16:58:00Z">
        <w:r>
          <w:rPr>
            <w:color w:val="4472C4" w:themeColor="accent1"/>
          </w:rPr>
          <w:t>Pragmatic ambiguity: understanding the last part requires a</w:t>
        </w:r>
      </w:ins>
      <w:ins w:id="279" w:author="Mitra Bokaei Hosseini" w:date="2024-05-14T16:51:00Z">
        <w:r w:rsidR="005F275F">
          <w:rPr>
            <w:color w:val="4472C4" w:themeColor="accent1"/>
          </w:rPr>
          <w:t>dditional context</w:t>
        </w:r>
      </w:ins>
      <w:ins w:id="280" w:author="Mitra Bokaei Hosseini" w:date="2024-05-14T16:58:00Z">
        <w:r>
          <w:rPr>
            <w:color w:val="4472C4" w:themeColor="accent1"/>
          </w:rPr>
          <w:t xml:space="preserve"> about</w:t>
        </w:r>
      </w:ins>
      <w:ins w:id="281" w:author="Mitra Bokaei Hosseini" w:date="2024-05-14T16:51:00Z">
        <w:r w:rsidR="005F275F">
          <w:rPr>
            <w:color w:val="4472C4" w:themeColor="accent1"/>
          </w:rPr>
          <w:t xml:space="preserve"> </w:t>
        </w:r>
      </w:ins>
      <w:proofErr w:type="spellStart"/>
      <w:ins w:id="282" w:author="Mitra Bokaei Hosseini" w:date="2024-05-14T16:52:00Z">
        <w:r w:rsidR="005518C4" w:rsidRPr="005518C4">
          <w:rPr>
            <w:color w:val="4472C4" w:themeColor="accent1"/>
          </w:rPr>
          <w:t>Tusky</w:t>
        </w:r>
      </w:ins>
      <w:proofErr w:type="spellEnd"/>
      <w:ins w:id="283" w:author="Mitra Bokaei Hosseini" w:date="2024-05-15T14:23:00Z">
        <w:r w:rsidR="002D0EF7">
          <w:rPr>
            <w:color w:val="4472C4" w:themeColor="accent1"/>
          </w:rPr>
          <w:t xml:space="preserve"> &amp; </w:t>
        </w:r>
        <w:r w:rsidR="002D0EF7" w:rsidRPr="002D0EF7">
          <w:rPr>
            <w:color w:val="4472C4" w:themeColor="accent1"/>
          </w:rPr>
          <w:t>talkback</w:t>
        </w:r>
      </w:ins>
      <w:ins w:id="284" w:author="Mitra Bokaei Hosseini" w:date="2024-05-14T16:58:00Z">
        <w:r>
          <w:rPr>
            <w:color w:val="4472C4" w:themeColor="accent1"/>
          </w:rPr>
          <w:t>, which</w:t>
        </w:r>
      </w:ins>
      <w:ins w:id="285" w:author="Mitra Bokaei Hosseini" w:date="2024-05-14T16:52:00Z">
        <w:r w:rsidR="005518C4" w:rsidRPr="005518C4">
          <w:rPr>
            <w:color w:val="4472C4" w:themeColor="accent1"/>
          </w:rPr>
          <w:t xml:space="preserve"> is a lightweight client for Mastodon, a free and open-source social network server. It supports all Mastodon features, like photos, videos, lists</w:t>
        </w:r>
        <w:r w:rsidR="005518C4">
          <w:rPr>
            <w:color w:val="4472C4" w:themeColor="accent1"/>
          </w:rPr>
          <w:t xml:space="preserve">, </w:t>
        </w:r>
        <w:proofErr w:type="spellStart"/>
        <w:r w:rsidR="005518C4">
          <w:rPr>
            <w:color w:val="4472C4" w:themeColor="accent1"/>
          </w:rPr>
          <w:t>ect</w:t>
        </w:r>
        <w:proofErr w:type="spellEnd"/>
        <w:r w:rsidR="005518C4">
          <w:rPr>
            <w:color w:val="4472C4" w:themeColor="accent1"/>
          </w:rPr>
          <w:t>.</w:t>
        </w:r>
      </w:ins>
      <w:ins w:id="286" w:author="Mitra Bokaei Hosseini" w:date="2024-05-14T16:58:00Z">
        <w:r>
          <w:rPr>
            <w:color w:val="4472C4" w:themeColor="accent1"/>
          </w:rPr>
          <w:t xml:space="preserve"> </w:t>
        </w:r>
      </w:ins>
      <w:ins w:id="287" w:author="Mitra Bokaei Hosseini" w:date="2024-05-15T14:19:00Z">
        <w:r w:rsidR="00706ED3">
          <w:rPr>
            <w:color w:val="4472C4" w:themeColor="accent1"/>
          </w:rPr>
          <w:t xml:space="preserve">This is </w:t>
        </w:r>
        <w:r w:rsidR="00D66BC0">
          <w:rPr>
            <w:color w:val="4472C4" w:themeColor="accent1"/>
          </w:rPr>
          <w:t xml:space="preserve">the </w:t>
        </w:r>
        <w:r w:rsidR="00706ED3">
          <w:rPr>
            <w:color w:val="4472C4" w:themeColor="accent1"/>
          </w:rPr>
          <w:t>domain knowledge</w:t>
        </w:r>
      </w:ins>
      <w:ins w:id="288" w:author="Mitra Bokaei Hosseini" w:date="2024-05-15T14:23:00Z">
        <w:r w:rsidR="002D0EF7">
          <w:rPr>
            <w:color w:val="4472C4" w:themeColor="accent1"/>
          </w:rPr>
          <w:t>.</w:t>
        </w:r>
      </w:ins>
    </w:p>
    <w:p w14:paraId="7C25C119" w14:textId="77777777" w:rsidR="005518C4" w:rsidRDefault="005518C4" w:rsidP="00884DD0">
      <w:pPr>
        <w:rPr>
          <w:ins w:id="289" w:author="Mitra Bokaei Hosseini" w:date="2024-05-14T16:52:00Z"/>
          <w:color w:val="4472C4" w:themeColor="accent1"/>
        </w:rPr>
      </w:pPr>
    </w:p>
    <w:p w14:paraId="00C41AA7" w14:textId="70062E33" w:rsidR="005518C4" w:rsidRDefault="00894F7F" w:rsidP="00884DD0">
      <w:pPr>
        <w:rPr>
          <w:ins w:id="290" w:author="Mitra Bokaei Hosseini" w:date="2024-05-14T16:56:00Z"/>
          <w:color w:val="4472C4" w:themeColor="accent1"/>
        </w:rPr>
      </w:pPr>
      <w:ins w:id="291" w:author="Mitra Bokaei Hosseini" w:date="2024-05-14T16:53:00Z">
        <w:r>
          <w:rPr>
            <w:color w:val="4472C4" w:themeColor="accent1"/>
          </w:rPr>
          <w:t>Vagu</w:t>
        </w:r>
      </w:ins>
      <w:ins w:id="292" w:author="Mitra Bokaei Hosseini" w:date="2024-05-14T16:54:00Z">
        <w:r w:rsidR="00B373F9">
          <w:rPr>
            <w:color w:val="4472C4" w:themeColor="accent1"/>
          </w:rPr>
          <w:t>e</w:t>
        </w:r>
      </w:ins>
      <w:ins w:id="293" w:author="Mitra Bokaei Hosseini" w:date="2024-05-14T16:53:00Z">
        <w:r>
          <w:rPr>
            <w:color w:val="4472C4" w:themeColor="accent1"/>
          </w:rPr>
          <w:t xml:space="preserve">ness: “Long” pressing the post. How long is long? </w:t>
        </w:r>
        <w:r w:rsidR="00B37BB7">
          <w:rPr>
            <w:color w:val="4472C4" w:themeColor="accent1"/>
          </w:rPr>
          <w:t>This feature cannot be evaluat</w:t>
        </w:r>
      </w:ins>
      <w:ins w:id="294" w:author="Mitra Bokaei Hosseini" w:date="2024-05-14T16:54:00Z">
        <w:r w:rsidR="00B37BB7">
          <w:rPr>
            <w:color w:val="4472C4" w:themeColor="accent1"/>
          </w:rPr>
          <w:t xml:space="preserve">ed. </w:t>
        </w:r>
      </w:ins>
      <w:ins w:id="295" w:author="Mitra Bokaei Hosseini" w:date="2024-05-14T16:57:00Z">
        <w:r w:rsidR="00F94291">
          <w:rPr>
            <w:color w:val="4472C4" w:themeColor="accent1"/>
          </w:rPr>
          <w:t xml:space="preserve">This vagueness will not affect the design and implementation of the requested feature. </w:t>
        </w:r>
      </w:ins>
    </w:p>
    <w:p w14:paraId="555F3E97" w14:textId="77777777" w:rsidR="00514D6C" w:rsidRPr="005F275F" w:rsidRDefault="00514D6C" w:rsidP="00884DD0">
      <w:pPr>
        <w:rPr>
          <w:color w:val="4472C4" w:themeColor="accent1"/>
          <w:rPrChange w:id="296" w:author="Mitra Bokaei Hosseini" w:date="2024-05-14T16:51:00Z">
            <w:rPr/>
          </w:rPrChange>
        </w:rPr>
      </w:pPr>
    </w:p>
    <w:p w14:paraId="431B8E77" w14:textId="76841152" w:rsidR="00514D6C" w:rsidRPr="00514D6C" w:rsidRDefault="00514D6C" w:rsidP="00514D6C">
      <w:pPr>
        <w:rPr>
          <w:ins w:id="297" w:author="Mitra Bokaei Hosseini" w:date="2024-05-14T16:56:00Z"/>
          <w:color w:val="4472C4" w:themeColor="accent1"/>
          <w:rPrChange w:id="298" w:author="Mitra Bokaei Hosseini" w:date="2024-05-14T16:56:00Z">
            <w:rPr>
              <w:ins w:id="299" w:author="Mitra Bokaei Hosseini" w:date="2024-05-14T16:56:00Z"/>
            </w:rPr>
          </w:rPrChange>
        </w:rPr>
      </w:pPr>
      <w:ins w:id="300" w:author="Mitra Bokaei Hosseini" w:date="2024-05-14T16:56:00Z">
        <w:r w:rsidRPr="00514D6C">
          <w:rPr>
            <w:color w:val="4472C4" w:themeColor="accent1"/>
            <w:rPrChange w:id="301" w:author="Mitra Bokaei Hosseini" w:date="2024-05-14T16:56:00Z">
              <w:rPr/>
            </w:rPrChange>
          </w:rPr>
          <w:t>Semantic Ambiguity: The phrase "access the hashtag links in a post" could be interpreted in different ways. It's not entirely clear what "access" entails—whether it means clicking on the links, navigating to them, or something else. Additionally, it's ambiguous what "hashtag links" refers to—whether it means links to hashtags or links within hashtags.</w:t>
        </w:r>
      </w:ins>
      <w:ins w:id="302" w:author="Mitra Bokaei Hosseini" w:date="2024-05-14T16:57:00Z">
        <w:r w:rsidR="00F94291">
          <w:rPr>
            <w:color w:val="4472C4" w:themeColor="accent1"/>
          </w:rPr>
          <w:t xml:space="preserve"> </w:t>
        </w:r>
      </w:ins>
    </w:p>
    <w:p w14:paraId="13353DF4" w14:textId="77777777" w:rsidR="00514D6C" w:rsidRPr="00514D6C" w:rsidRDefault="00514D6C" w:rsidP="00514D6C">
      <w:pPr>
        <w:rPr>
          <w:ins w:id="303" w:author="Mitra Bokaei Hosseini" w:date="2024-05-14T16:56:00Z"/>
          <w:color w:val="4472C4" w:themeColor="accent1"/>
          <w:rPrChange w:id="304" w:author="Mitra Bokaei Hosseini" w:date="2024-05-14T16:56:00Z">
            <w:rPr>
              <w:ins w:id="305" w:author="Mitra Bokaei Hosseini" w:date="2024-05-14T16:56:00Z"/>
            </w:rPr>
          </w:rPrChange>
        </w:rPr>
      </w:pPr>
    </w:p>
    <w:p w14:paraId="490B654B" w14:textId="453004EB" w:rsidR="00CB57A7" w:rsidRDefault="00514D6C" w:rsidP="00CB57A7">
      <w:pPr>
        <w:rPr>
          <w:ins w:id="306" w:author="Mitra Bokaei Hosseini" w:date="2024-05-14T16:57:00Z"/>
          <w:color w:val="4472C4" w:themeColor="accent1"/>
        </w:rPr>
      </w:pPr>
      <w:ins w:id="307" w:author="Mitra Bokaei Hosseini" w:date="2024-05-14T16:56:00Z">
        <w:r w:rsidRPr="00514D6C">
          <w:rPr>
            <w:color w:val="4472C4" w:themeColor="accent1"/>
            <w:rPrChange w:id="308" w:author="Mitra Bokaei Hosseini" w:date="2024-05-14T16:56:00Z">
              <w:rPr/>
            </w:rPrChange>
          </w:rPr>
          <w:lastRenderedPageBreak/>
          <w:t>Syntactic Ambiguity: The phrase "In a post with only one hashtag it appears possible to access it by long pressing the post" is somewhat ambiguous. It's not entirely clear whether "it" refers to the post, the hashtag, or the action of accessing the hashtag.</w:t>
        </w:r>
      </w:ins>
      <w:ins w:id="309" w:author="Mitra Bokaei Hosseini" w:date="2024-05-14T16:57:00Z">
        <w:r w:rsidR="00CB57A7">
          <w:rPr>
            <w:color w:val="4472C4" w:themeColor="accent1"/>
          </w:rPr>
          <w:t xml:space="preserve"> </w:t>
        </w:r>
      </w:ins>
    </w:p>
    <w:p w14:paraId="7C96817E" w14:textId="5539C96F" w:rsidR="00514D6C" w:rsidRPr="00514D6C" w:rsidRDefault="00514D6C" w:rsidP="00514D6C">
      <w:pPr>
        <w:rPr>
          <w:ins w:id="310" w:author="Mitra Bokaei Hosseini" w:date="2024-05-14T16:56:00Z"/>
          <w:color w:val="4472C4" w:themeColor="accent1"/>
          <w:rPrChange w:id="311" w:author="Mitra Bokaei Hosseini" w:date="2024-05-14T16:56:00Z">
            <w:rPr>
              <w:ins w:id="312" w:author="Mitra Bokaei Hosseini" w:date="2024-05-14T16:56:00Z"/>
            </w:rPr>
          </w:rPrChange>
        </w:rPr>
      </w:pPr>
    </w:p>
    <w:p w14:paraId="34F2C665" w14:textId="77777777" w:rsidR="00514D6C" w:rsidRPr="00514D6C" w:rsidRDefault="00514D6C" w:rsidP="00514D6C">
      <w:pPr>
        <w:rPr>
          <w:ins w:id="313" w:author="Mitra Bokaei Hosseini" w:date="2024-05-14T16:56:00Z"/>
          <w:color w:val="4472C4" w:themeColor="accent1"/>
          <w:rPrChange w:id="314" w:author="Mitra Bokaei Hosseini" w:date="2024-05-14T16:56:00Z">
            <w:rPr>
              <w:ins w:id="315" w:author="Mitra Bokaei Hosseini" w:date="2024-05-14T16:56:00Z"/>
            </w:rPr>
          </w:rPrChange>
        </w:rPr>
      </w:pPr>
    </w:p>
    <w:p w14:paraId="0FC88B42" w14:textId="5302ACB1" w:rsidR="00CB57A7" w:rsidRDefault="00514D6C" w:rsidP="00CB57A7">
      <w:pPr>
        <w:rPr>
          <w:ins w:id="316" w:author="Mitra Bokaei Hosseini" w:date="2024-05-14T16:57:00Z"/>
          <w:color w:val="4472C4" w:themeColor="accent1"/>
        </w:rPr>
      </w:pPr>
      <w:ins w:id="317" w:author="Mitra Bokaei Hosseini" w:date="2024-05-14T16:56:00Z">
        <w:r w:rsidRPr="00514D6C">
          <w:rPr>
            <w:color w:val="4472C4" w:themeColor="accent1"/>
            <w:rPrChange w:id="318" w:author="Mitra Bokaei Hosseini" w:date="2024-05-14T16:56:00Z">
              <w:rPr/>
            </w:rPrChange>
          </w:rPr>
          <w:t>Referential Ambiguity: The pronoun "this" in "however this is unintuitive" lacks a clear antecedent. It's not immediately clear what "this" refers to without more context.</w:t>
        </w:r>
      </w:ins>
      <w:ins w:id="319" w:author="Mitra Bokaei Hosseini" w:date="2024-05-14T16:57:00Z">
        <w:r w:rsidR="00CB57A7">
          <w:rPr>
            <w:color w:val="4472C4" w:themeColor="accent1"/>
          </w:rPr>
          <w:t xml:space="preserve"> </w:t>
        </w:r>
      </w:ins>
    </w:p>
    <w:p w14:paraId="6758F106" w14:textId="1B931EEC" w:rsidR="00884DD0" w:rsidRPr="00514D6C" w:rsidRDefault="00884DD0" w:rsidP="00514D6C">
      <w:pPr>
        <w:rPr>
          <w:color w:val="4472C4" w:themeColor="accent1"/>
          <w:rPrChange w:id="320" w:author="Mitra Bokaei Hosseini" w:date="2024-05-14T16:56:00Z">
            <w:rPr/>
          </w:rPrChange>
        </w:rPr>
      </w:pPr>
    </w:p>
    <w:p w14:paraId="1AB5834E" w14:textId="407B0BAC" w:rsidR="00884DD0" w:rsidRDefault="00884DD0" w:rsidP="00884DD0"/>
    <w:p w14:paraId="20974E76" w14:textId="12506E41" w:rsidR="006066DB" w:rsidDel="00514D6C" w:rsidRDefault="006066DB" w:rsidP="00884DD0">
      <w:pPr>
        <w:rPr>
          <w:del w:id="321" w:author="Mitra Bokaei Hosseini" w:date="2024-05-14T16:56:00Z"/>
        </w:rPr>
      </w:pPr>
    </w:p>
    <w:p w14:paraId="0C091F4A" w14:textId="55020C89" w:rsidR="00884DD0" w:rsidRDefault="00884DD0" w:rsidP="00884DD0"/>
    <w:p w14:paraId="4AA7B584" w14:textId="1EEB6950" w:rsidR="00884DD0" w:rsidDel="00B74D12" w:rsidRDefault="00884DD0" w:rsidP="00884DD0">
      <w:pPr>
        <w:rPr>
          <w:del w:id="322" w:author="Mitra Bokaei Hosseini" w:date="2024-05-14T16:45:00Z"/>
        </w:rPr>
      </w:pPr>
    </w:p>
    <w:p w14:paraId="440B0539" w14:textId="6C80D519" w:rsidR="00603CFD" w:rsidDel="00B74D12" w:rsidRDefault="00603CFD" w:rsidP="00884DD0">
      <w:pPr>
        <w:rPr>
          <w:del w:id="323" w:author="Mitra Bokaei Hosseini" w:date="2024-05-14T16:45:00Z"/>
        </w:rPr>
      </w:pPr>
    </w:p>
    <w:p w14:paraId="11739990" w14:textId="257C22E9" w:rsidR="00884DD0" w:rsidDel="00B74D12" w:rsidRDefault="00884DD0" w:rsidP="00884DD0">
      <w:pPr>
        <w:rPr>
          <w:del w:id="324" w:author="Mitra Bokaei Hosseini" w:date="2024-05-14T16:45:00Z"/>
        </w:rPr>
      </w:pPr>
    </w:p>
    <w:p w14:paraId="40512983" w14:textId="2653FDAB" w:rsidR="00884DD0" w:rsidDel="00B74D12" w:rsidRDefault="00884DD0" w:rsidP="00884DD0">
      <w:pPr>
        <w:rPr>
          <w:del w:id="325" w:author="Mitra Bokaei Hosseini" w:date="2024-05-14T16:45:00Z"/>
        </w:rPr>
      </w:pPr>
    </w:p>
    <w:p w14:paraId="4B3411A2" w14:textId="7F37455C" w:rsidR="00884DD0" w:rsidDel="00B74D12" w:rsidRDefault="00884DD0" w:rsidP="00884DD0">
      <w:pPr>
        <w:rPr>
          <w:del w:id="326" w:author="Mitra Bokaei Hosseini" w:date="2024-05-14T16:45:00Z"/>
        </w:rPr>
      </w:pPr>
    </w:p>
    <w:p w14:paraId="2598D390" w14:textId="066CDC20" w:rsidR="00884DD0" w:rsidDel="00B74D12" w:rsidRDefault="00884DD0" w:rsidP="00884DD0">
      <w:pPr>
        <w:rPr>
          <w:del w:id="327" w:author="Mitra Bokaei Hosseini" w:date="2024-05-14T16:45:00Z"/>
        </w:rPr>
      </w:pPr>
    </w:p>
    <w:p w14:paraId="53B6C400" w14:textId="19457B4A" w:rsidR="00884DD0" w:rsidDel="00B74D12" w:rsidRDefault="00884DD0" w:rsidP="00884DD0">
      <w:pPr>
        <w:rPr>
          <w:del w:id="328" w:author="Mitra Bokaei Hosseini" w:date="2024-05-14T16:45:00Z"/>
        </w:rPr>
      </w:pPr>
    </w:p>
    <w:p w14:paraId="36C4D858" w14:textId="38AC6E2D" w:rsidR="00F45EE3" w:rsidRDefault="00F45EE3" w:rsidP="00884DD0"/>
    <w:p w14:paraId="4A0B95C1" w14:textId="77777777" w:rsidR="00F45EE3" w:rsidRDefault="00F45EE3" w:rsidP="00884DD0"/>
    <w:p w14:paraId="66350334" w14:textId="392ED250" w:rsidR="00884DD0" w:rsidRDefault="00F45EE3" w:rsidP="00884DD0">
      <w:pPr>
        <w:pStyle w:val="ListParagraph"/>
        <w:numPr>
          <w:ilvl w:val="0"/>
          <w:numId w:val="4"/>
        </w:numPr>
      </w:pPr>
      <w:r>
        <w:rPr>
          <w:b/>
          <w:bCs/>
        </w:rPr>
        <w:t>Request No: 115</w:t>
      </w:r>
      <w:r>
        <w:rPr>
          <w:b/>
          <w:bCs/>
        </w:rPr>
        <w:br/>
      </w:r>
      <w:r w:rsidR="00884DD0" w:rsidRPr="00884DD0">
        <w:rPr>
          <w:b/>
          <w:bCs/>
        </w:rPr>
        <w:t>Title</w:t>
      </w:r>
      <w:r w:rsidR="00884DD0">
        <w:t xml:space="preserve">: </w:t>
      </w:r>
      <w:r w:rsidR="00884DD0" w:rsidRPr="00884DD0">
        <w:t>Feature: Optional indicator for bots</w:t>
      </w:r>
      <w:r w:rsidR="00884DD0">
        <w:br/>
      </w:r>
      <w:r w:rsidR="00884DD0" w:rsidRPr="00884DD0">
        <w:rPr>
          <w:b/>
          <w:bCs/>
        </w:rPr>
        <w:t>Description</w:t>
      </w:r>
      <w:r w:rsidR="00884DD0">
        <w:t xml:space="preserve">: </w:t>
      </w:r>
      <w:r w:rsidR="00884DD0" w:rsidRPr="00884DD0">
        <w:t>An optional setting to show who is marked as a bot on Mastodon</w:t>
      </w:r>
    </w:p>
    <w:p w14:paraId="028BEEE2" w14:textId="73B4CFBD" w:rsidR="00884DD0" w:rsidRPr="00DC1256" w:rsidRDefault="00DC1256" w:rsidP="00884DD0">
      <w:pPr>
        <w:rPr>
          <w:color w:val="4472C4" w:themeColor="accent1"/>
          <w:rPrChange w:id="329" w:author="Mitra Bokaei Hosseini" w:date="2024-05-14T16:44:00Z">
            <w:rPr/>
          </w:rPrChange>
        </w:rPr>
      </w:pPr>
      <w:ins w:id="330" w:author="Mitra Bokaei Hosseini" w:date="2024-05-14T16:43:00Z">
        <w:r w:rsidRPr="00DC1256">
          <w:rPr>
            <w:color w:val="4472C4" w:themeColor="accent1"/>
            <w:rPrChange w:id="331" w:author="Mitra Bokaei Hosseini" w:date="2024-05-14T16:44:00Z">
              <w:rPr/>
            </w:rPrChange>
          </w:rPr>
          <w:t xml:space="preserve">Note: </w:t>
        </w:r>
      </w:ins>
      <w:ins w:id="332" w:author="Mitra Bokaei Hosseini" w:date="2024-05-14T16:44:00Z">
        <w:r>
          <w:rPr>
            <w:color w:val="4472C4" w:themeColor="accent1"/>
          </w:rPr>
          <w:t xml:space="preserve">The linguistic ambiguities identified in this feature request will not affect </w:t>
        </w:r>
        <w:r w:rsidR="00206CA9">
          <w:rPr>
            <w:color w:val="4472C4" w:themeColor="accent1"/>
          </w:rPr>
          <w:t>its design and implementation</w:t>
        </w:r>
        <w:r>
          <w:rPr>
            <w:color w:val="4472C4" w:themeColor="accent1"/>
          </w:rPr>
          <w:t xml:space="preserve">. </w:t>
        </w:r>
      </w:ins>
      <w:ins w:id="333" w:author="Mitra Bokaei Hosseini" w:date="2024-05-14T16:43:00Z">
        <w:r w:rsidRPr="00DC1256">
          <w:rPr>
            <w:color w:val="4472C4" w:themeColor="accent1"/>
            <w:rPrChange w:id="334" w:author="Mitra Bokaei Hosseini" w:date="2024-05-14T16:44:00Z">
              <w:rPr/>
            </w:rPrChange>
          </w:rPr>
          <w:t xml:space="preserve">What is important here is the </w:t>
        </w:r>
        <w:r w:rsidRPr="00206CA9">
          <w:rPr>
            <w:color w:val="4472C4" w:themeColor="accent1"/>
            <w:highlight w:val="yellow"/>
            <w:rPrChange w:id="335" w:author="Mitra Bokaei Hosseini" w:date="2024-05-14T16:44:00Z">
              <w:rPr/>
            </w:rPrChange>
          </w:rPr>
          <w:t>incompleteness</w:t>
        </w:r>
        <w:r w:rsidRPr="00DC1256">
          <w:rPr>
            <w:color w:val="4472C4" w:themeColor="accent1"/>
            <w:rPrChange w:id="336" w:author="Mitra Bokaei Hosseini" w:date="2024-05-14T16:44:00Z">
              <w:rPr/>
            </w:rPrChange>
          </w:rPr>
          <w:t xml:space="preserve"> of the requested feature. How does the requester want to show the mark on the profile? </w:t>
        </w:r>
      </w:ins>
    </w:p>
    <w:p w14:paraId="21DCA7A1" w14:textId="29179E23" w:rsidR="00884DD0" w:rsidRPr="00E37A09" w:rsidRDefault="00884DD0" w:rsidP="00884DD0">
      <w:pPr>
        <w:rPr>
          <w:color w:val="4472C4" w:themeColor="accent1"/>
          <w:rPrChange w:id="337" w:author="Mitra Bokaei Hosseini" w:date="2024-05-14T16:41:00Z">
            <w:rPr/>
          </w:rPrChange>
        </w:rPr>
      </w:pPr>
    </w:p>
    <w:p w14:paraId="57F9CDA5" w14:textId="02D4AC3B" w:rsidR="0054596C" w:rsidRPr="00E37A09" w:rsidRDefault="0054596C" w:rsidP="0054596C">
      <w:pPr>
        <w:rPr>
          <w:ins w:id="338" w:author="Mitra Bokaei Hosseini" w:date="2024-05-14T16:40:00Z"/>
          <w:color w:val="4472C4" w:themeColor="accent1"/>
          <w:rPrChange w:id="339" w:author="Mitra Bokaei Hosseini" w:date="2024-05-14T16:41:00Z">
            <w:rPr>
              <w:ins w:id="340" w:author="Mitra Bokaei Hosseini" w:date="2024-05-14T16:40:00Z"/>
            </w:rPr>
          </w:rPrChange>
        </w:rPr>
      </w:pPr>
      <w:ins w:id="341" w:author="Mitra Bokaei Hosseini" w:date="2024-05-14T16:40:00Z">
        <w:r w:rsidRPr="00E37A09">
          <w:rPr>
            <w:color w:val="4472C4" w:themeColor="accent1"/>
            <w:rPrChange w:id="342" w:author="Mitra Bokaei Hosseini" w:date="2024-05-14T16:41:00Z">
              <w:rPr/>
            </w:rPrChange>
          </w:rPr>
          <w:t>Semantic Ambiguity: The phrase "who is marked as a bot" could be interpreted in different ways. It's not entirely clear whether "marked as a bot" refers to users self-identifying as bots, users being identified by others as bots, or users being automatically identified by the platform as bots based on certain criteria.</w:t>
        </w:r>
      </w:ins>
      <w:ins w:id="343" w:author="Mitra Bokaei Hosseini" w:date="2024-05-14T16:42:00Z">
        <w:r w:rsidR="00DC1256">
          <w:rPr>
            <w:color w:val="4472C4" w:themeColor="accent1"/>
          </w:rPr>
          <w:t xml:space="preserve"> However, this ambiguity </w:t>
        </w:r>
      </w:ins>
      <w:ins w:id="344" w:author="Mitra Bokaei Hosseini" w:date="2024-05-14T16:41:00Z">
        <w:r w:rsidR="00D73A16">
          <w:rPr>
            <w:color w:val="4472C4" w:themeColor="accent1"/>
          </w:rPr>
          <w:t xml:space="preserve">will </w:t>
        </w:r>
        <w:r w:rsidR="00DC1256">
          <w:rPr>
            <w:color w:val="4472C4" w:themeColor="accent1"/>
          </w:rPr>
          <w:t xml:space="preserve">not </w:t>
        </w:r>
        <w:r w:rsidR="00D73A16">
          <w:rPr>
            <w:color w:val="4472C4" w:themeColor="accent1"/>
          </w:rPr>
          <w:t xml:space="preserve">affect the design and implementation of the </w:t>
        </w:r>
      </w:ins>
      <w:ins w:id="345" w:author="Mitra Bokaei Hosseini" w:date="2024-05-14T16:42:00Z">
        <w:r w:rsidR="00DC1256">
          <w:rPr>
            <w:color w:val="4472C4" w:themeColor="accent1"/>
          </w:rPr>
          <w:t xml:space="preserve">requested feature since the developer or analyst knows who is referring to the profile based on the context of the app. </w:t>
        </w:r>
      </w:ins>
    </w:p>
    <w:p w14:paraId="255305AA" w14:textId="77777777" w:rsidR="0054596C" w:rsidRDefault="0054596C" w:rsidP="0054596C">
      <w:pPr>
        <w:rPr>
          <w:ins w:id="346" w:author="Mitra Bokaei Hosseini" w:date="2024-05-14T16:40:00Z"/>
        </w:rPr>
      </w:pPr>
    </w:p>
    <w:p w14:paraId="7D0D129C" w14:textId="14450890" w:rsidR="0054596C" w:rsidRPr="00DC1256" w:rsidRDefault="0054596C" w:rsidP="0054596C">
      <w:pPr>
        <w:rPr>
          <w:ins w:id="347" w:author="Mitra Bokaei Hosseini" w:date="2024-05-14T16:40:00Z"/>
          <w:color w:val="4472C4" w:themeColor="accent1"/>
          <w:rPrChange w:id="348" w:author="Mitra Bokaei Hosseini" w:date="2024-05-14T16:42:00Z">
            <w:rPr>
              <w:ins w:id="349" w:author="Mitra Bokaei Hosseini" w:date="2024-05-14T16:40:00Z"/>
            </w:rPr>
          </w:rPrChange>
        </w:rPr>
      </w:pPr>
      <w:ins w:id="350" w:author="Mitra Bokaei Hosseini" w:date="2024-05-14T16:40:00Z">
        <w:r w:rsidRPr="00DC1256">
          <w:rPr>
            <w:color w:val="4472C4" w:themeColor="accent1"/>
            <w:rPrChange w:id="351" w:author="Mitra Bokaei Hosseini" w:date="2024-05-14T16:42:00Z">
              <w:rPr/>
            </w:rPrChange>
          </w:rPr>
          <w:t>Syntactic Ambiguity: The phrase "An optional setting to show" is somewhat ambiguous. It's not clear whether the setting itself is optional or whether it controls something optional. Additionally, it's unclear what exactly is being shown—is it the fact that a user is marked as a bot, or some information about their bot status?</w:t>
        </w:r>
      </w:ins>
      <w:ins w:id="352" w:author="Mitra Bokaei Hosseini" w:date="2024-05-14T16:43:00Z">
        <w:r w:rsidR="00DC1256">
          <w:rPr>
            <w:color w:val="4472C4" w:themeColor="accent1"/>
          </w:rPr>
          <w:t xml:space="preserve"> However, this syntactic ambiguity will not affect the design and implementation of the app. </w:t>
        </w:r>
      </w:ins>
    </w:p>
    <w:p w14:paraId="798FF24A" w14:textId="77777777" w:rsidR="0054596C" w:rsidRPr="00DC1256" w:rsidRDefault="0054596C" w:rsidP="0054596C">
      <w:pPr>
        <w:rPr>
          <w:ins w:id="353" w:author="Mitra Bokaei Hosseini" w:date="2024-05-14T16:40:00Z"/>
          <w:color w:val="4472C4" w:themeColor="accent1"/>
          <w:rPrChange w:id="354" w:author="Mitra Bokaei Hosseini" w:date="2024-05-14T16:42:00Z">
            <w:rPr>
              <w:ins w:id="355" w:author="Mitra Bokaei Hosseini" w:date="2024-05-14T16:40:00Z"/>
            </w:rPr>
          </w:rPrChange>
        </w:rPr>
      </w:pPr>
    </w:p>
    <w:p w14:paraId="0A1A659B" w14:textId="0834E4D5" w:rsidR="00884DD0" w:rsidRPr="00DC1256" w:rsidRDefault="0054596C" w:rsidP="0054596C">
      <w:pPr>
        <w:rPr>
          <w:color w:val="4472C4" w:themeColor="accent1"/>
          <w:rPrChange w:id="356" w:author="Mitra Bokaei Hosseini" w:date="2024-05-14T16:43:00Z">
            <w:rPr/>
          </w:rPrChange>
        </w:rPr>
      </w:pPr>
      <w:ins w:id="357" w:author="Mitra Bokaei Hosseini" w:date="2024-05-14T16:40:00Z">
        <w:r w:rsidRPr="00DC1256">
          <w:rPr>
            <w:color w:val="4472C4" w:themeColor="accent1"/>
            <w:rPrChange w:id="358" w:author="Mitra Bokaei Hosseini" w:date="2024-05-14T16:43:00Z">
              <w:rPr/>
            </w:rPrChange>
          </w:rPr>
          <w:t>Referential Ambiguity: The pronoun "who" in "who is marked as a bot" lacks a clear antecedent. It's not immediately clear what "who" refers to without more context. It could refer to individual users, profiles, or some other entity.</w:t>
        </w:r>
      </w:ins>
      <w:ins w:id="359" w:author="Mitra Bokaei Hosseini" w:date="2024-05-14T16:42:00Z">
        <w:r w:rsidR="00DC1256" w:rsidRPr="00DC1256">
          <w:rPr>
            <w:color w:val="4472C4" w:themeColor="accent1"/>
            <w:rPrChange w:id="360" w:author="Mitra Bokaei Hosseini" w:date="2024-05-14T16:43:00Z">
              <w:rPr/>
            </w:rPrChange>
          </w:rPr>
          <w:t xml:space="preserve"> </w:t>
        </w:r>
        <w:r w:rsidR="00DC1256" w:rsidRPr="00DC1256">
          <w:rPr>
            <w:color w:val="4472C4" w:themeColor="accent1"/>
          </w:rPr>
          <w:t>However, this ambiguity will not affect the design and implementation of the requested feature since the developer or analyst knows who is referring to the profile based on the context of the app.</w:t>
        </w:r>
      </w:ins>
    </w:p>
    <w:p w14:paraId="146B02C7" w14:textId="685650DA" w:rsidR="00884DD0" w:rsidDel="00B74D12" w:rsidRDefault="00884DD0" w:rsidP="00884DD0">
      <w:pPr>
        <w:rPr>
          <w:del w:id="361" w:author="Mitra Bokaei Hosseini" w:date="2024-05-14T16:45:00Z"/>
        </w:rPr>
      </w:pPr>
    </w:p>
    <w:p w14:paraId="52689CC0" w14:textId="12525EA0" w:rsidR="00884DD0" w:rsidDel="00B74D12" w:rsidRDefault="00884DD0" w:rsidP="00884DD0">
      <w:pPr>
        <w:rPr>
          <w:del w:id="362" w:author="Mitra Bokaei Hosseini" w:date="2024-05-14T16:45:00Z"/>
        </w:rPr>
      </w:pPr>
    </w:p>
    <w:p w14:paraId="7D04D0AD" w14:textId="0F166FEE" w:rsidR="00884DD0" w:rsidDel="00B74D12" w:rsidRDefault="00884DD0" w:rsidP="00884DD0">
      <w:pPr>
        <w:rPr>
          <w:del w:id="363" w:author="Mitra Bokaei Hosseini" w:date="2024-05-14T16:45:00Z"/>
        </w:rPr>
      </w:pPr>
    </w:p>
    <w:p w14:paraId="6AD0A82B" w14:textId="6D22A6F2" w:rsidR="00884DD0" w:rsidDel="00B74D12" w:rsidRDefault="00884DD0" w:rsidP="00884DD0">
      <w:pPr>
        <w:rPr>
          <w:del w:id="364" w:author="Mitra Bokaei Hosseini" w:date="2024-05-14T16:45:00Z"/>
        </w:rPr>
      </w:pPr>
    </w:p>
    <w:p w14:paraId="1332442F" w14:textId="656B7771" w:rsidR="00884DD0" w:rsidDel="00B74D12" w:rsidRDefault="00884DD0" w:rsidP="00884DD0">
      <w:pPr>
        <w:rPr>
          <w:del w:id="365" w:author="Mitra Bokaei Hosseini" w:date="2024-05-14T16:45:00Z"/>
        </w:rPr>
      </w:pPr>
    </w:p>
    <w:p w14:paraId="48A94E5A" w14:textId="66D208AF" w:rsidR="00884DD0" w:rsidDel="00B74D12" w:rsidRDefault="00884DD0" w:rsidP="00884DD0">
      <w:pPr>
        <w:rPr>
          <w:del w:id="366" w:author="Mitra Bokaei Hosseini" w:date="2024-05-14T16:45:00Z"/>
        </w:rPr>
      </w:pPr>
    </w:p>
    <w:p w14:paraId="1CCC54FC" w14:textId="22A40B3A" w:rsidR="00884DD0" w:rsidDel="00B74D12" w:rsidRDefault="00884DD0" w:rsidP="00884DD0">
      <w:pPr>
        <w:rPr>
          <w:del w:id="367" w:author="Mitra Bokaei Hosseini" w:date="2024-05-14T16:45:00Z"/>
        </w:rPr>
      </w:pPr>
    </w:p>
    <w:p w14:paraId="1CA4452C" w14:textId="0A4F67E5" w:rsidR="00884DD0" w:rsidDel="00B74D12" w:rsidRDefault="00884DD0" w:rsidP="00884DD0">
      <w:pPr>
        <w:rPr>
          <w:del w:id="368" w:author="Mitra Bokaei Hosseini" w:date="2024-05-14T16:45:00Z"/>
        </w:rPr>
      </w:pPr>
    </w:p>
    <w:p w14:paraId="1094E55B" w14:textId="23517C08" w:rsidR="00884DD0" w:rsidDel="00B74D12" w:rsidRDefault="00884DD0" w:rsidP="00884DD0">
      <w:pPr>
        <w:rPr>
          <w:del w:id="369" w:author="Mitra Bokaei Hosseini" w:date="2024-05-14T16:45:00Z"/>
        </w:rPr>
      </w:pPr>
    </w:p>
    <w:p w14:paraId="2BF62758" w14:textId="08100F75" w:rsidR="00884DD0" w:rsidDel="00B74D12" w:rsidRDefault="00884DD0" w:rsidP="00884DD0">
      <w:pPr>
        <w:rPr>
          <w:del w:id="370" w:author="Mitra Bokaei Hosseini" w:date="2024-05-14T16:45:00Z"/>
        </w:rPr>
      </w:pPr>
    </w:p>
    <w:p w14:paraId="27FB66E6" w14:textId="6B2DB918" w:rsidR="00884DD0" w:rsidDel="00B74D12" w:rsidRDefault="00884DD0" w:rsidP="00884DD0">
      <w:pPr>
        <w:rPr>
          <w:del w:id="371" w:author="Mitra Bokaei Hosseini" w:date="2024-05-14T16:45:00Z"/>
        </w:rPr>
      </w:pPr>
    </w:p>
    <w:p w14:paraId="19E3D8CA" w14:textId="5422B365" w:rsidR="00884DD0" w:rsidDel="00B74D12" w:rsidRDefault="00884DD0" w:rsidP="00884DD0">
      <w:pPr>
        <w:rPr>
          <w:del w:id="372" w:author="Mitra Bokaei Hosseini" w:date="2024-05-14T16:45:00Z"/>
        </w:rPr>
      </w:pPr>
    </w:p>
    <w:p w14:paraId="4EEAE1BD" w14:textId="23E2FEC8" w:rsidR="00884DD0" w:rsidRDefault="00884DD0" w:rsidP="00884DD0"/>
    <w:p w14:paraId="56550071" w14:textId="15FEDB53" w:rsidR="00884DD0" w:rsidRDefault="00884DD0" w:rsidP="00884DD0"/>
    <w:p w14:paraId="6D30C4AF" w14:textId="02F65CFF" w:rsidR="00884DD0" w:rsidRDefault="00884DD0" w:rsidP="00884DD0"/>
    <w:p w14:paraId="405A5A02" w14:textId="792417E5" w:rsidR="00884DD0" w:rsidRPr="00884DD0" w:rsidRDefault="00F45EE3" w:rsidP="00884DD0">
      <w:pPr>
        <w:pStyle w:val="ListParagraph"/>
        <w:numPr>
          <w:ilvl w:val="0"/>
          <w:numId w:val="4"/>
        </w:numPr>
      </w:pPr>
      <w:r>
        <w:rPr>
          <w:b/>
          <w:bCs/>
        </w:rPr>
        <w:t xml:space="preserve">Request No: </w:t>
      </w:r>
      <w:r>
        <w:t>50</w:t>
      </w:r>
      <w:r>
        <w:rPr>
          <w:b/>
          <w:bCs/>
        </w:rPr>
        <w:br/>
      </w:r>
      <w:r w:rsidR="00884DD0" w:rsidRPr="00884DD0">
        <w:rPr>
          <w:b/>
          <w:bCs/>
        </w:rPr>
        <w:t>Title</w:t>
      </w:r>
      <w:r w:rsidR="00884DD0">
        <w:t xml:space="preserve">: </w:t>
      </w:r>
      <w:r w:rsidRPr="00F45EE3">
        <w:t>Feature: Display profile notes</w:t>
      </w:r>
      <w:r>
        <w:br/>
      </w:r>
      <w:r w:rsidRPr="00F45EE3">
        <w:rPr>
          <w:b/>
          <w:bCs/>
        </w:rPr>
        <w:t>Description</w:t>
      </w:r>
      <w:r>
        <w:t xml:space="preserve">: </w:t>
      </w:r>
      <w:r w:rsidRPr="00F45EE3">
        <w:t>In the Web UI one can add notes to other profiles. It should be possible to view and edit them in the app too.</w:t>
      </w:r>
    </w:p>
    <w:p w14:paraId="24034121" w14:textId="2BE65593" w:rsidR="00884DD0" w:rsidDel="004228CE" w:rsidRDefault="00884DD0" w:rsidP="00884DD0">
      <w:pPr>
        <w:rPr>
          <w:del w:id="373" w:author="Mitra Bokaei Hosseini" w:date="2024-05-14T16:30:00Z"/>
        </w:rPr>
      </w:pPr>
    </w:p>
    <w:p w14:paraId="3E6D9FED" w14:textId="6FD31FAF" w:rsidR="00884DD0" w:rsidRDefault="00884DD0" w:rsidP="00884DD0"/>
    <w:p w14:paraId="3AB263A1" w14:textId="1655D2BF" w:rsidR="00884DD0" w:rsidRPr="00290E89" w:rsidRDefault="00290E89" w:rsidP="00884DD0">
      <w:pPr>
        <w:rPr>
          <w:color w:val="4472C4" w:themeColor="accent1"/>
          <w:rPrChange w:id="374" w:author="Mitra Bokaei Hosseini" w:date="2024-05-14T16:31:00Z">
            <w:rPr/>
          </w:rPrChange>
        </w:rPr>
      </w:pPr>
      <w:ins w:id="375" w:author="Mitra Bokaei Hosseini" w:date="2024-05-14T16:31:00Z">
        <w:r w:rsidRPr="00290E89">
          <w:rPr>
            <w:color w:val="4472C4" w:themeColor="accent1"/>
            <w:rPrChange w:id="376" w:author="Mitra Bokaei Hosseini" w:date="2024-05-14T16:31:00Z">
              <w:rPr/>
            </w:rPrChange>
          </w:rPr>
          <w:t xml:space="preserve">Note: </w:t>
        </w:r>
        <w:r w:rsidR="008A6B4D">
          <w:rPr>
            <w:color w:val="4472C4" w:themeColor="accent1"/>
          </w:rPr>
          <w:t>When the requester</w:t>
        </w:r>
      </w:ins>
      <w:ins w:id="377" w:author="Mitra Bokaei Hosseini" w:date="2024-05-14T16:32:00Z">
        <w:r w:rsidR="008A6B4D">
          <w:rPr>
            <w:color w:val="4472C4" w:themeColor="accent1"/>
          </w:rPr>
          <w:t xml:space="preserve"> provides a reference </w:t>
        </w:r>
        <w:r w:rsidR="00326AA6">
          <w:rPr>
            <w:color w:val="4472C4" w:themeColor="accent1"/>
          </w:rPr>
          <w:t xml:space="preserve">to </w:t>
        </w:r>
      </w:ins>
      <w:ins w:id="378" w:author="Mitra Bokaei Hosseini" w:date="2024-05-14T16:34:00Z">
        <w:r w:rsidR="00E748DF">
          <w:rPr>
            <w:color w:val="4472C4" w:themeColor="accent1"/>
          </w:rPr>
          <w:t>the mobile or web version of the same app, or if the requester is referring to another app as a reference, the chatbot should ask the requester to explain the details of</w:t>
        </w:r>
      </w:ins>
      <w:ins w:id="379" w:author="Mitra Bokaei Hosseini" w:date="2024-05-14T16:33:00Z">
        <w:r w:rsidR="00E748DF">
          <w:rPr>
            <w:color w:val="4472C4" w:themeColor="accent1"/>
          </w:rPr>
          <w:t xml:space="preserve"> how the action is performed. This might be seen as part of </w:t>
        </w:r>
      </w:ins>
      <w:ins w:id="380" w:author="Mitra Bokaei Hosseini" w:date="2024-05-14T16:34:00Z">
        <w:r w:rsidR="00E748DF">
          <w:rPr>
            <w:color w:val="4472C4" w:themeColor="accent1"/>
          </w:rPr>
          <w:t xml:space="preserve">the </w:t>
        </w:r>
      </w:ins>
      <w:ins w:id="381" w:author="Mitra Bokaei Hosseini" w:date="2024-05-14T16:33:00Z">
        <w:r w:rsidR="00E748DF" w:rsidRPr="009A3D4E">
          <w:rPr>
            <w:color w:val="4472C4" w:themeColor="accent1"/>
            <w:highlight w:val="yellow"/>
            <w:rPrChange w:id="382" w:author="Mitra Bokaei Hosseini" w:date="2024-05-14T16:35:00Z">
              <w:rPr>
                <w:color w:val="4472C4" w:themeColor="accent1"/>
              </w:rPr>
            </w:rPrChange>
          </w:rPr>
          <w:t>completene</w:t>
        </w:r>
      </w:ins>
      <w:ins w:id="383" w:author="Mitra Bokaei Hosseini" w:date="2024-05-14T16:34:00Z">
        <w:r w:rsidR="00E748DF" w:rsidRPr="009A3D4E">
          <w:rPr>
            <w:color w:val="4472C4" w:themeColor="accent1"/>
            <w:highlight w:val="yellow"/>
            <w:rPrChange w:id="384" w:author="Mitra Bokaei Hosseini" w:date="2024-05-14T16:35:00Z">
              <w:rPr>
                <w:color w:val="4472C4" w:themeColor="accent1"/>
              </w:rPr>
            </w:rPrChange>
          </w:rPr>
          <w:t>ss</w:t>
        </w:r>
        <w:r w:rsidR="00E748DF">
          <w:rPr>
            <w:color w:val="4472C4" w:themeColor="accent1"/>
          </w:rPr>
          <w:t xml:space="preserve"> of the feature request. </w:t>
        </w:r>
      </w:ins>
    </w:p>
    <w:p w14:paraId="54ABF9DD" w14:textId="77777777" w:rsidR="00884DD0" w:rsidRDefault="00884DD0" w:rsidP="00884DD0">
      <w:pPr>
        <w:rPr>
          <w:ins w:id="385" w:author="Mitra Bokaei Hosseini" w:date="2024-05-14T16:35:00Z"/>
        </w:rPr>
      </w:pPr>
    </w:p>
    <w:p w14:paraId="050B4DBA" w14:textId="77777777" w:rsidR="009A3D4E" w:rsidRDefault="009A3D4E" w:rsidP="00884DD0">
      <w:pPr>
        <w:rPr>
          <w:ins w:id="386" w:author="Mitra Bokaei Hosseini" w:date="2024-05-14T16:35:00Z"/>
        </w:rPr>
      </w:pPr>
    </w:p>
    <w:p w14:paraId="0990EEA4" w14:textId="0C668B86" w:rsidR="009A3D4E" w:rsidRPr="009A3D4E" w:rsidRDefault="009A3D4E" w:rsidP="009A3D4E">
      <w:pPr>
        <w:rPr>
          <w:ins w:id="387" w:author="Mitra Bokaei Hosseini" w:date="2024-05-14T16:35:00Z"/>
          <w:color w:val="4472C4" w:themeColor="accent1"/>
          <w:rPrChange w:id="388" w:author="Mitra Bokaei Hosseini" w:date="2024-05-14T16:35:00Z">
            <w:rPr>
              <w:ins w:id="389" w:author="Mitra Bokaei Hosseini" w:date="2024-05-14T16:35:00Z"/>
            </w:rPr>
          </w:rPrChange>
        </w:rPr>
      </w:pPr>
      <w:ins w:id="390" w:author="Mitra Bokaei Hosseini" w:date="2024-05-14T16:35:00Z">
        <w:r w:rsidRPr="009A3D4E">
          <w:rPr>
            <w:color w:val="4472C4" w:themeColor="accent1"/>
            <w:rPrChange w:id="391" w:author="Mitra Bokaei Hosseini" w:date="2024-05-14T16:35:00Z">
              <w:rPr/>
            </w:rPrChange>
          </w:rPr>
          <w:t>Syntactic Ambiguity: The phrase "It should be possible to view and edit them in the app too" can be parsed in multiple ways. It's unclear whether "them" refers to the notes, the profiles, or some other element. Additionally, it's ambiguous whether "view and edit" applies to both actions (viewing and editing) collectively or to each action individually.</w:t>
        </w:r>
        <w:r w:rsidRPr="009A3D4E">
          <w:rPr>
            <w:color w:val="4472C4" w:themeColor="accent1"/>
            <w:rPrChange w:id="392" w:author="Mitra Bokaei Hosseini" w:date="2024-05-14T16:35:00Z">
              <w:rPr/>
            </w:rPrChange>
          </w:rPr>
          <w:t xml:space="preserve"> </w:t>
        </w:r>
        <w:r>
          <w:rPr>
            <w:color w:val="4472C4" w:themeColor="accent1"/>
          </w:rPr>
          <w:t xml:space="preserve">However, this will not affect the design and implementation of the software. </w:t>
        </w:r>
      </w:ins>
    </w:p>
    <w:p w14:paraId="181FC466" w14:textId="77777777" w:rsidR="009A3D4E" w:rsidRPr="009A3D4E" w:rsidRDefault="009A3D4E" w:rsidP="009A3D4E">
      <w:pPr>
        <w:rPr>
          <w:ins w:id="393" w:author="Mitra Bokaei Hosseini" w:date="2024-05-14T16:35:00Z"/>
          <w:color w:val="4472C4" w:themeColor="accent1"/>
          <w:rPrChange w:id="394" w:author="Mitra Bokaei Hosseini" w:date="2024-05-14T16:35:00Z">
            <w:rPr>
              <w:ins w:id="395" w:author="Mitra Bokaei Hosseini" w:date="2024-05-14T16:35:00Z"/>
            </w:rPr>
          </w:rPrChange>
        </w:rPr>
      </w:pPr>
    </w:p>
    <w:p w14:paraId="6D29C667" w14:textId="77777777" w:rsidR="009A3D4E" w:rsidRPr="00703937" w:rsidRDefault="009A3D4E" w:rsidP="009A3D4E">
      <w:pPr>
        <w:rPr>
          <w:ins w:id="396" w:author="Mitra Bokaei Hosseini" w:date="2024-05-14T16:35:00Z"/>
          <w:color w:val="4472C4" w:themeColor="accent1"/>
        </w:rPr>
      </w:pPr>
      <w:ins w:id="397" w:author="Mitra Bokaei Hosseini" w:date="2024-05-14T16:35:00Z">
        <w:r w:rsidRPr="009A3D4E">
          <w:rPr>
            <w:color w:val="4472C4" w:themeColor="accent1"/>
            <w:rPrChange w:id="398" w:author="Mitra Bokaei Hosseini" w:date="2024-05-14T16:35:00Z">
              <w:rPr/>
            </w:rPrChange>
          </w:rPr>
          <w:t>Referential Ambiguity: The pronoun "it" in "It should be possible" lacks a clear antecedent. It's not immediately clear what "it" refers to without more context. It could refer to a feature, capability, or action within the app.</w:t>
        </w:r>
        <w:r>
          <w:rPr>
            <w:color w:val="4472C4" w:themeColor="accent1"/>
          </w:rPr>
          <w:t xml:space="preserve"> </w:t>
        </w:r>
        <w:r>
          <w:rPr>
            <w:color w:val="4472C4" w:themeColor="accent1"/>
          </w:rPr>
          <w:t xml:space="preserve">However, this will not affect the design and implementation of the software. </w:t>
        </w:r>
      </w:ins>
    </w:p>
    <w:p w14:paraId="3C70DB66" w14:textId="76AD4364" w:rsidR="009A3D4E" w:rsidRPr="009A3D4E" w:rsidRDefault="009A3D4E" w:rsidP="009A3D4E">
      <w:pPr>
        <w:rPr>
          <w:color w:val="4472C4" w:themeColor="accent1"/>
          <w:rPrChange w:id="399" w:author="Mitra Bokaei Hosseini" w:date="2024-05-14T16:35:00Z">
            <w:rPr/>
          </w:rPrChange>
        </w:rPr>
      </w:pPr>
    </w:p>
    <w:sectPr w:rsidR="009A3D4E" w:rsidRPr="009A3D4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4" w:author="Mitra Bokaei Hosseini" w:date="2024-04-24T09:55:00Z" w:initials="MB">
    <w:p w14:paraId="50C3FFAF" w14:textId="0C8E7742" w:rsidR="00A56945" w:rsidRPr="00F21F55" w:rsidRDefault="00A56945">
      <w:pPr>
        <w:pStyle w:val="CommentText"/>
      </w:pPr>
      <w:r>
        <w:rPr>
          <w:rStyle w:val="CommentReference"/>
        </w:rPr>
        <w:annotationRef/>
      </w:r>
      <w:r w:rsidR="00F21F55">
        <w:t xml:space="preserve">Needs additional information on how to boost. But this is related to </w:t>
      </w:r>
      <w:r w:rsidR="0022585E">
        <w:t>incompleteness</w:t>
      </w:r>
    </w:p>
  </w:comment>
  <w:comment w:id="268" w:author="Mitra Bokaei Hosseini" w:date="2024-05-01T13:56:00Z" w:initials="MB">
    <w:p w14:paraId="455BD20C" w14:textId="357D84B7" w:rsidR="0000130B" w:rsidRDefault="0000130B" w:rsidP="003B21D6">
      <w:pPr>
        <w:pStyle w:val="CommentText"/>
      </w:pPr>
      <w:r>
        <w:rPr>
          <w:rStyle w:val="CommentReference"/>
        </w:rPr>
        <w:annotationRef/>
      </w:r>
      <w:r>
        <w:t>Is this ambiguity or incompleteness?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3FFAF" w15:done="0"/>
  <w15:commentEx w15:paraId="455BD2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5B8249" w16cex:dateUtc="2024-04-24T14:55:00Z"/>
  <w16cex:commentExtensible w16cex:durableId="7720BCA1" w16cex:dateUtc="2024-05-01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3FFAF" w16cid:durableId="485B8249"/>
  <w16cid:commentId w16cid:paraId="455BD20C" w16cid:durableId="7720BC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CB9"/>
    <w:multiLevelType w:val="hybridMultilevel"/>
    <w:tmpl w:val="69A4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80A8C"/>
    <w:multiLevelType w:val="hybridMultilevel"/>
    <w:tmpl w:val="B90EC2F2"/>
    <w:lvl w:ilvl="0" w:tplc="9D44B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A18F6"/>
    <w:multiLevelType w:val="hybridMultilevel"/>
    <w:tmpl w:val="4CBA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A2652"/>
    <w:multiLevelType w:val="hybridMultilevel"/>
    <w:tmpl w:val="7AE653B8"/>
    <w:lvl w:ilvl="0" w:tplc="C4B4B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0D7E67"/>
    <w:multiLevelType w:val="hybridMultilevel"/>
    <w:tmpl w:val="ED92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76654"/>
    <w:multiLevelType w:val="hybridMultilevel"/>
    <w:tmpl w:val="755EF20A"/>
    <w:lvl w:ilvl="0" w:tplc="BF5E0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50184"/>
    <w:multiLevelType w:val="hybridMultilevel"/>
    <w:tmpl w:val="2B500E0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1130163">
    <w:abstractNumId w:val="5"/>
  </w:num>
  <w:num w:numId="2" w16cid:durableId="1240139408">
    <w:abstractNumId w:val="3"/>
  </w:num>
  <w:num w:numId="3" w16cid:durableId="1493066800">
    <w:abstractNumId w:val="1"/>
  </w:num>
  <w:num w:numId="4" w16cid:durableId="1656759120">
    <w:abstractNumId w:val="6"/>
  </w:num>
  <w:num w:numId="5" w16cid:durableId="264771362">
    <w:abstractNumId w:val="2"/>
  </w:num>
  <w:num w:numId="6" w16cid:durableId="1779596373">
    <w:abstractNumId w:val="0"/>
  </w:num>
  <w:num w:numId="7" w16cid:durableId="18027690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tra Bokaei Hosseini">
    <w15:presenceInfo w15:providerId="AD" w15:userId="S::mitra.bokaeihosseini@utsa.edu::3518c9de-4f94-49c3-86b1-5dfaac940e3d"/>
  </w15:person>
  <w15:person w15:author="Mitra Bokaei Hosseini [2]">
    <w15:presenceInfo w15:providerId="AD" w15:userId="S::mitra.bokaeihosseini@lutyo.com::ed1f7333-c1ac-4145-b87f-a8a2c140fa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A3"/>
    <w:rsid w:val="0000130B"/>
    <w:rsid w:val="00042B45"/>
    <w:rsid w:val="000528E4"/>
    <w:rsid w:val="000B2218"/>
    <w:rsid w:val="000B7D38"/>
    <w:rsid w:val="00114829"/>
    <w:rsid w:val="00123E73"/>
    <w:rsid w:val="00134E5E"/>
    <w:rsid w:val="001C0CF0"/>
    <w:rsid w:val="001C1A65"/>
    <w:rsid w:val="001E023E"/>
    <w:rsid w:val="001F3C59"/>
    <w:rsid w:val="00206CA9"/>
    <w:rsid w:val="0022585E"/>
    <w:rsid w:val="00227DC8"/>
    <w:rsid w:val="002658CA"/>
    <w:rsid w:val="00290E89"/>
    <w:rsid w:val="002D0EF7"/>
    <w:rsid w:val="00300DA3"/>
    <w:rsid w:val="00305123"/>
    <w:rsid w:val="00314FF1"/>
    <w:rsid w:val="00326142"/>
    <w:rsid w:val="00326AA6"/>
    <w:rsid w:val="00363A16"/>
    <w:rsid w:val="00367CAA"/>
    <w:rsid w:val="003B21D6"/>
    <w:rsid w:val="003E7CD7"/>
    <w:rsid w:val="004228CE"/>
    <w:rsid w:val="00471D9E"/>
    <w:rsid w:val="004C6E47"/>
    <w:rsid w:val="0050697F"/>
    <w:rsid w:val="00514D6C"/>
    <w:rsid w:val="00535296"/>
    <w:rsid w:val="0054596C"/>
    <w:rsid w:val="005518C4"/>
    <w:rsid w:val="0057579D"/>
    <w:rsid w:val="005830B3"/>
    <w:rsid w:val="00590F6D"/>
    <w:rsid w:val="00595F78"/>
    <w:rsid w:val="005A3205"/>
    <w:rsid w:val="005F275F"/>
    <w:rsid w:val="00602195"/>
    <w:rsid w:val="00603CFD"/>
    <w:rsid w:val="006066DB"/>
    <w:rsid w:val="00633380"/>
    <w:rsid w:val="00667D7C"/>
    <w:rsid w:val="00697783"/>
    <w:rsid w:val="006C4023"/>
    <w:rsid w:val="00706ED3"/>
    <w:rsid w:val="00747CDA"/>
    <w:rsid w:val="00757C37"/>
    <w:rsid w:val="007911AA"/>
    <w:rsid w:val="007F5E44"/>
    <w:rsid w:val="00812123"/>
    <w:rsid w:val="0084097F"/>
    <w:rsid w:val="008633BC"/>
    <w:rsid w:val="00884DD0"/>
    <w:rsid w:val="00894F7F"/>
    <w:rsid w:val="008A6B4D"/>
    <w:rsid w:val="008D4F74"/>
    <w:rsid w:val="00904FBF"/>
    <w:rsid w:val="00925BBE"/>
    <w:rsid w:val="00953CC3"/>
    <w:rsid w:val="0099773A"/>
    <w:rsid w:val="009A0329"/>
    <w:rsid w:val="009A3D4E"/>
    <w:rsid w:val="009D1C0D"/>
    <w:rsid w:val="009E746B"/>
    <w:rsid w:val="00A01EEC"/>
    <w:rsid w:val="00A564FC"/>
    <w:rsid w:val="00A56945"/>
    <w:rsid w:val="00AE5E9F"/>
    <w:rsid w:val="00B174A2"/>
    <w:rsid w:val="00B373F9"/>
    <w:rsid w:val="00B37BB7"/>
    <w:rsid w:val="00B74D12"/>
    <w:rsid w:val="00BB66B1"/>
    <w:rsid w:val="00BF2267"/>
    <w:rsid w:val="00CB57A7"/>
    <w:rsid w:val="00CB7083"/>
    <w:rsid w:val="00CD196A"/>
    <w:rsid w:val="00CD3202"/>
    <w:rsid w:val="00CD7979"/>
    <w:rsid w:val="00CE22CE"/>
    <w:rsid w:val="00D57AF5"/>
    <w:rsid w:val="00D60700"/>
    <w:rsid w:val="00D66BC0"/>
    <w:rsid w:val="00D73A16"/>
    <w:rsid w:val="00D742D7"/>
    <w:rsid w:val="00D90DF9"/>
    <w:rsid w:val="00DC1256"/>
    <w:rsid w:val="00E00D4C"/>
    <w:rsid w:val="00E045EB"/>
    <w:rsid w:val="00E13E59"/>
    <w:rsid w:val="00E37A09"/>
    <w:rsid w:val="00E5450C"/>
    <w:rsid w:val="00E748DF"/>
    <w:rsid w:val="00EA3A04"/>
    <w:rsid w:val="00EC6081"/>
    <w:rsid w:val="00ED6E40"/>
    <w:rsid w:val="00EF28A2"/>
    <w:rsid w:val="00F21F55"/>
    <w:rsid w:val="00F37156"/>
    <w:rsid w:val="00F407BE"/>
    <w:rsid w:val="00F45EE3"/>
    <w:rsid w:val="00F512D3"/>
    <w:rsid w:val="00F53B59"/>
    <w:rsid w:val="00F7766B"/>
    <w:rsid w:val="00F94291"/>
    <w:rsid w:val="00FD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46D73"/>
  <w15:chartTrackingRefBased/>
  <w15:docId w15:val="{7FD1963D-36D3-3844-A3D5-8689BE82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DD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A3"/>
    <w:pPr>
      <w:ind w:left="720"/>
      <w:contextualSpacing/>
    </w:pPr>
  </w:style>
  <w:style w:type="character" w:styleId="Hyperlink">
    <w:name w:val="Hyperlink"/>
    <w:basedOn w:val="DefaultParagraphFont"/>
    <w:uiPriority w:val="99"/>
    <w:unhideWhenUsed/>
    <w:rsid w:val="00884DD0"/>
    <w:rPr>
      <w:color w:val="0000FF"/>
      <w:u w:val="single"/>
    </w:rPr>
  </w:style>
  <w:style w:type="character" w:customStyle="1" w:styleId="Heading1Char">
    <w:name w:val="Heading 1 Char"/>
    <w:basedOn w:val="DefaultParagraphFont"/>
    <w:link w:val="Heading1"/>
    <w:uiPriority w:val="9"/>
    <w:rsid w:val="00884DD0"/>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A56945"/>
    <w:rPr>
      <w:sz w:val="16"/>
      <w:szCs w:val="16"/>
    </w:rPr>
  </w:style>
  <w:style w:type="paragraph" w:styleId="CommentText">
    <w:name w:val="annotation text"/>
    <w:basedOn w:val="Normal"/>
    <w:link w:val="CommentTextChar"/>
    <w:uiPriority w:val="99"/>
    <w:semiHidden/>
    <w:unhideWhenUsed/>
    <w:rsid w:val="00A56945"/>
    <w:rPr>
      <w:sz w:val="20"/>
      <w:szCs w:val="20"/>
    </w:rPr>
  </w:style>
  <w:style w:type="character" w:customStyle="1" w:styleId="CommentTextChar">
    <w:name w:val="Comment Text Char"/>
    <w:basedOn w:val="DefaultParagraphFont"/>
    <w:link w:val="CommentText"/>
    <w:uiPriority w:val="99"/>
    <w:semiHidden/>
    <w:rsid w:val="00A56945"/>
    <w:rPr>
      <w:sz w:val="20"/>
      <w:szCs w:val="20"/>
    </w:rPr>
  </w:style>
  <w:style w:type="paragraph" w:styleId="CommentSubject">
    <w:name w:val="annotation subject"/>
    <w:basedOn w:val="CommentText"/>
    <w:next w:val="CommentText"/>
    <w:link w:val="CommentSubjectChar"/>
    <w:uiPriority w:val="99"/>
    <w:semiHidden/>
    <w:unhideWhenUsed/>
    <w:rsid w:val="00A56945"/>
    <w:rPr>
      <w:b/>
      <w:bCs/>
    </w:rPr>
  </w:style>
  <w:style w:type="character" w:customStyle="1" w:styleId="CommentSubjectChar">
    <w:name w:val="Comment Subject Char"/>
    <w:basedOn w:val="CommentTextChar"/>
    <w:link w:val="CommentSubject"/>
    <w:uiPriority w:val="99"/>
    <w:semiHidden/>
    <w:rsid w:val="00A56945"/>
    <w:rPr>
      <w:b/>
      <w:bCs/>
      <w:sz w:val="20"/>
      <w:szCs w:val="20"/>
    </w:rPr>
  </w:style>
  <w:style w:type="paragraph" w:styleId="Revision">
    <w:name w:val="Revision"/>
    <w:hidden/>
    <w:uiPriority w:val="99"/>
    <w:semiHidden/>
    <w:rsid w:val="00904FBF"/>
  </w:style>
  <w:style w:type="character" w:styleId="UnresolvedMention">
    <w:name w:val="Unresolved Mention"/>
    <w:basedOn w:val="DefaultParagraphFont"/>
    <w:uiPriority w:val="99"/>
    <w:semiHidden/>
    <w:unhideWhenUsed/>
    <w:rsid w:val="009A0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11115">
      <w:bodyDiv w:val="1"/>
      <w:marLeft w:val="0"/>
      <w:marRight w:val="0"/>
      <w:marTop w:val="0"/>
      <w:marBottom w:val="0"/>
      <w:divBdr>
        <w:top w:val="none" w:sz="0" w:space="0" w:color="auto"/>
        <w:left w:val="none" w:sz="0" w:space="0" w:color="auto"/>
        <w:bottom w:val="none" w:sz="0" w:space="0" w:color="auto"/>
        <w:right w:val="none" w:sz="0" w:space="0" w:color="auto"/>
      </w:divBdr>
    </w:div>
    <w:div w:id="843594039">
      <w:bodyDiv w:val="1"/>
      <w:marLeft w:val="0"/>
      <w:marRight w:val="0"/>
      <w:marTop w:val="0"/>
      <w:marBottom w:val="0"/>
      <w:divBdr>
        <w:top w:val="none" w:sz="0" w:space="0" w:color="auto"/>
        <w:left w:val="none" w:sz="0" w:space="0" w:color="auto"/>
        <w:bottom w:val="none" w:sz="0" w:space="0" w:color="auto"/>
        <w:right w:val="none" w:sz="0" w:space="0" w:color="auto"/>
      </w:divBdr>
    </w:div>
    <w:div w:id="977150972">
      <w:bodyDiv w:val="1"/>
      <w:marLeft w:val="0"/>
      <w:marRight w:val="0"/>
      <w:marTop w:val="0"/>
      <w:marBottom w:val="0"/>
      <w:divBdr>
        <w:top w:val="none" w:sz="0" w:space="0" w:color="auto"/>
        <w:left w:val="none" w:sz="0" w:space="0" w:color="auto"/>
        <w:bottom w:val="none" w:sz="0" w:space="0" w:color="auto"/>
        <w:right w:val="none" w:sz="0" w:space="0" w:color="auto"/>
      </w:divBdr>
    </w:div>
    <w:div w:id="1485975473">
      <w:bodyDiv w:val="1"/>
      <w:marLeft w:val="0"/>
      <w:marRight w:val="0"/>
      <w:marTop w:val="0"/>
      <w:marBottom w:val="0"/>
      <w:divBdr>
        <w:top w:val="none" w:sz="0" w:space="0" w:color="auto"/>
        <w:left w:val="none" w:sz="0" w:space="0" w:color="auto"/>
        <w:bottom w:val="none" w:sz="0" w:space="0" w:color="auto"/>
        <w:right w:val="none" w:sz="0" w:space="0" w:color="auto"/>
      </w:divBdr>
    </w:div>
    <w:div w:id="1677608822">
      <w:bodyDiv w:val="1"/>
      <w:marLeft w:val="0"/>
      <w:marRight w:val="0"/>
      <w:marTop w:val="0"/>
      <w:marBottom w:val="0"/>
      <w:divBdr>
        <w:top w:val="none" w:sz="0" w:space="0" w:color="auto"/>
        <w:left w:val="none" w:sz="0" w:space="0" w:color="auto"/>
        <w:bottom w:val="none" w:sz="0" w:space="0" w:color="auto"/>
        <w:right w:val="none" w:sz="0" w:space="0" w:color="auto"/>
      </w:divBdr>
    </w:div>
    <w:div w:id="1926572983">
      <w:bodyDiv w:val="1"/>
      <w:marLeft w:val="0"/>
      <w:marRight w:val="0"/>
      <w:marTop w:val="0"/>
      <w:marBottom w:val="0"/>
      <w:divBdr>
        <w:top w:val="none" w:sz="0" w:space="0" w:color="auto"/>
        <w:left w:val="none" w:sz="0" w:space="0" w:color="auto"/>
        <w:bottom w:val="none" w:sz="0" w:space="0" w:color="auto"/>
        <w:right w:val="none" w:sz="0" w:space="0" w:color="auto"/>
      </w:divBdr>
    </w:div>
    <w:div w:id="206032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share/2f7629ca-556e-4ff0-bde4-c81869114efe" TargetMode="External"/><Relationship Id="rId11" Type="http://schemas.openxmlformats.org/officeDocument/2006/relationships/fontTable" Target="fontTable.xml"/><Relationship Id="rId5" Type="http://schemas.openxmlformats.org/officeDocument/2006/relationships/hyperlink" Target="https://cs.uwaterloo.ca/~dberry/handbook/ambiguityHandbook.pdf"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 C</dc:creator>
  <cp:keywords/>
  <dc:description/>
  <cp:lastModifiedBy>Mitra Bokaei Hosseini</cp:lastModifiedBy>
  <cp:revision>107</cp:revision>
  <dcterms:created xsi:type="dcterms:W3CDTF">2024-04-18T17:17:00Z</dcterms:created>
  <dcterms:modified xsi:type="dcterms:W3CDTF">2024-05-15T19:30:00Z</dcterms:modified>
</cp:coreProperties>
</file>